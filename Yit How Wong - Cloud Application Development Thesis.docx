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EF77" w14:textId="1BAC5192" w:rsidR="00A34520" w:rsidRDefault="00763767" w:rsidP="00BF0F3E">
      <w:pPr>
        <w:pStyle w:val="DocHead"/>
        <w:spacing w:before="0" w:line="240" w:lineRule="exact"/>
        <w:ind w:left="-119" w:right="-136" w:firstLine="119"/>
      </w:pPr>
      <w:r>
        <w:t xml:space="preserve">Cloud </w:t>
      </w:r>
      <w:r w:rsidR="00A3700C">
        <w:t>Application Development</w:t>
      </w:r>
      <w:r>
        <w:t xml:space="preserve"> </w:t>
      </w:r>
      <w:r w:rsidR="0069176A">
        <w:t>Continual Assessment (20</w:t>
      </w:r>
      <w:r>
        <w:t>23</w:t>
      </w:r>
      <w:r w:rsidR="00A34520">
        <w:t>)</w:t>
      </w:r>
    </w:p>
    <w:p w14:paraId="4B6892EE" w14:textId="02A9801F" w:rsidR="00A34520" w:rsidRDefault="0054754A" w:rsidP="00BF0F3E">
      <w:pPr>
        <w:pStyle w:val="Els-Title"/>
      </w:pPr>
      <w:r>
        <w:t xml:space="preserve">An </w:t>
      </w:r>
      <w:r w:rsidR="00D83F77">
        <w:t>E</w:t>
      </w:r>
      <w:r>
        <w:t xml:space="preserve">valuation of </w:t>
      </w:r>
      <w:r w:rsidR="00D83F77">
        <w:t>R</w:t>
      </w:r>
      <w:r w:rsidR="00306005">
        <w:t xml:space="preserve">eal </w:t>
      </w:r>
      <w:r w:rsidR="00D83F77">
        <w:t>D</w:t>
      </w:r>
      <w:r w:rsidR="00306005">
        <w:t xml:space="preserve">evice </w:t>
      </w:r>
      <w:r w:rsidR="00D83F77">
        <w:t>T</w:t>
      </w:r>
      <w:r w:rsidR="00306005">
        <w:t xml:space="preserve">esting on </w:t>
      </w:r>
      <w:r w:rsidR="00D83F77">
        <w:t>C</w:t>
      </w:r>
      <w:r w:rsidR="00306005">
        <w:t>loud</w:t>
      </w:r>
      <w:r>
        <w:t xml:space="preserve"> for </w:t>
      </w:r>
      <w:r w:rsidR="00D83F77">
        <w:t>C</w:t>
      </w:r>
      <w:r>
        <w:t>ross-</w:t>
      </w:r>
      <w:r w:rsidR="00D83F77">
        <w:t>P</w:t>
      </w:r>
      <w:r>
        <w:t>latform</w:t>
      </w:r>
      <w:r w:rsidR="0058768B">
        <w:t xml:space="preserve"> </w:t>
      </w:r>
      <w:r w:rsidR="00D83F77">
        <w:t>M</w:t>
      </w:r>
      <w:r w:rsidR="0058768B">
        <w:t>obile</w:t>
      </w:r>
      <w:r>
        <w:t xml:space="preserve"> </w:t>
      </w:r>
      <w:r w:rsidR="00D83F77">
        <w:t>W</w:t>
      </w:r>
      <w:r w:rsidR="0058768B">
        <w:t xml:space="preserve">eb </w:t>
      </w:r>
      <w:r w:rsidR="00D83F77">
        <w:t>A</w:t>
      </w:r>
      <w:r>
        <w:t>pplications</w:t>
      </w:r>
      <w:r w:rsidR="00D92AE1">
        <w:t xml:space="preserve"> </w:t>
      </w:r>
    </w:p>
    <w:p w14:paraId="05D9811E" w14:textId="1058C7B5" w:rsidR="00A34520" w:rsidRDefault="00763767" w:rsidP="00BF0F3E">
      <w:pPr>
        <w:pStyle w:val="Els-Author"/>
        <w:ind w:right="2"/>
        <w:rPr>
          <w:lang w:eastAsia="zh-CN"/>
        </w:rPr>
      </w:pPr>
      <w:r>
        <w:t>Yit How Wong</w:t>
      </w:r>
    </w:p>
    <w:p w14:paraId="043B0869" w14:textId="07D63B57" w:rsidR="00A34520" w:rsidRDefault="00A32C7B" w:rsidP="00BF0F3E">
      <w:pPr>
        <w:pStyle w:val="Els-Affiliation"/>
      </w:pPr>
      <w:r>
        <w:t>Munster Technological University, Tralee, Kerry, V92 HD4V, Ireland</w:t>
      </w:r>
    </w:p>
    <w:p w14:paraId="67BE5392" w14:textId="6B284586" w:rsidR="00A34520" w:rsidRDefault="00A34520" w:rsidP="00BF0F3E">
      <w:pPr>
        <w:pStyle w:val="Els-Affiliation"/>
        <w:spacing w:after="400"/>
        <w:rPr>
          <w:lang w:eastAsia="zh-CN"/>
        </w:rPr>
      </w:pPr>
    </w:p>
    <w:p w14:paraId="0B99076C" w14:textId="09BA903B" w:rsidR="00A34520" w:rsidRDefault="00A34520" w:rsidP="00BF0F3E">
      <w:pPr>
        <w:pStyle w:val="Els-Abstract-head"/>
        <w:spacing w:before="200"/>
      </w:pPr>
      <w:r>
        <w:t>Abstract</w:t>
      </w:r>
    </w:p>
    <w:p w14:paraId="553BD118" w14:textId="1F26A871" w:rsidR="0047431A" w:rsidRPr="00CF0DAD" w:rsidRDefault="0047431A" w:rsidP="0047431A">
      <w:pPr>
        <w:rPr>
          <w:lang w:val="en-US"/>
        </w:rPr>
      </w:pPr>
      <w:r w:rsidRPr="00CF0DAD">
        <w:rPr>
          <w:lang w:val="en-US"/>
        </w:rPr>
        <w:t xml:space="preserve">In recent years, the demands for software applications </w:t>
      </w:r>
      <w:r w:rsidR="00A32C7B" w:rsidRPr="00CF0DAD">
        <w:rPr>
          <w:lang w:val="en-US"/>
        </w:rPr>
        <w:t xml:space="preserve">to run on multiple different devices has been soaring. The pressure of </w:t>
      </w:r>
      <w:r w:rsidR="00A5670A" w:rsidRPr="00CF0DAD">
        <w:rPr>
          <w:lang w:val="en-US"/>
        </w:rPr>
        <w:t>delivery</w:t>
      </w:r>
      <w:r w:rsidR="00A32C7B" w:rsidRPr="00CF0DAD">
        <w:rPr>
          <w:lang w:val="en-US"/>
        </w:rPr>
        <w:t xml:space="preserve"> </w:t>
      </w:r>
      <w:r w:rsidR="00A5670A" w:rsidRPr="00CF0DAD">
        <w:rPr>
          <w:lang w:val="en-US"/>
        </w:rPr>
        <w:t xml:space="preserve">market demands in </w:t>
      </w:r>
      <w:r w:rsidR="00897F95" w:rsidRPr="00CF0DAD">
        <w:rPr>
          <w:lang w:val="en-US"/>
        </w:rPr>
        <w:t>a short</w:t>
      </w:r>
      <w:r w:rsidR="00A5670A" w:rsidRPr="00CF0DAD">
        <w:rPr>
          <w:lang w:val="en-US"/>
        </w:rPr>
        <w:t xml:space="preserve"> amount of time has </w:t>
      </w:r>
      <w:r w:rsidR="00CF0DAD" w:rsidRPr="00CF0DAD">
        <w:rPr>
          <w:lang w:val="en-US"/>
        </w:rPr>
        <w:t>caused</w:t>
      </w:r>
      <w:r w:rsidR="00A5670A" w:rsidRPr="00CF0DAD">
        <w:rPr>
          <w:lang w:val="en-US"/>
        </w:rPr>
        <w:t xml:space="preserve"> companies to often neglect software testing. </w:t>
      </w:r>
      <w:r w:rsidR="00F67780" w:rsidRPr="00CF0DAD">
        <w:rPr>
          <w:lang w:val="en-US"/>
        </w:rPr>
        <w:t xml:space="preserve">Testing mobile </w:t>
      </w:r>
      <w:r w:rsidR="00897F95" w:rsidRPr="00CF0DAD">
        <w:rPr>
          <w:lang w:val="en-US"/>
        </w:rPr>
        <w:t>applications also</w:t>
      </w:r>
      <w:r w:rsidR="00F67780" w:rsidRPr="00CF0DAD">
        <w:rPr>
          <w:lang w:val="en-US"/>
        </w:rPr>
        <w:t xml:space="preserve"> has an additional layer of difficulty </w:t>
      </w:r>
      <w:r w:rsidR="00995D88" w:rsidRPr="00CF0DAD">
        <w:rPr>
          <w:lang w:val="en-US"/>
        </w:rPr>
        <w:t xml:space="preserve">due to the difference </w:t>
      </w:r>
      <w:r w:rsidR="00375784" w:rsidRPr="00CF0DAD">
        <w:rPr>
          <w:lang w:val="en-US"/>
        </w:rPr>
        <w:t>in hardware from developing and running environment</w:t>
      </w:r>
      <w:r w:rsidR="00577976" w:rsidRPr="00CF0DAD">
        <w:rPr>
          <w:lang w:val="en-US"/>
        </w:rPr>
        <w:t>.</w:t>
      </w:r>
      <w:r w:rsidR="00897F95" w:rsidRPr="00CF0DAD">
        <w:rPr>
          <w:lang w:val="en-US"/>
        </w:rPr>
        <w:t xml:space="preserve"> </w:t>
      </w:r>
      <w:r w:rsidR="00363C41" w:rsidRPr="00CF0DAD">
        <w:rPr>
          <w:lang w:val="en-US"/>
        </w:rPr>
        <w:t xml:space="preserve">With the </w:t>
      </w:r>
      <w:r w:rsidR="004E5A46" w:rsidRPr="00CF0DAD">
        <w:rPr>
          <w:lang w:val="en-US"/>
        </w:rPr>
        <w:t xml:space="preserve">annual </w:t>
      </w:r>
      <w:r w:rsidR="00363C41" w:rsidRPr="00CF0DAD">
        <w:rPr>
          <w:lang w:val="en-US"/>
        </w:rPr>
        <w:t>release of new mobile devices</w:t>
      </w:r>
      <w:r w:rsidR="004E5A46" w:rsidRPr="00CF0DAD">
        <w:rPr>
          <w:lang w:val="en-US"/>
        </w:rPr>
        <w:t xml:space="preserve"> and </w:t>
      </w:r>
      <w:r w:rsidR="00235DEB" w:rsidRPr="00CF0DAD">
        <w:rPr>
          <w:lang w:val="en-US"/>
        </w:rPr>
        <w:t>operating</w:t>
      </w:r>
      <w:r w:rsidR="004E5A46" w:rsidRPr="00CF0DAD">
        <w:rPr>
          <w:lang w:val="en-US"/>
        </w:rPr>
        <w:t xml:space="preserve"> </w:t>
      </w:r>
      <w:r w:rsidR="007A5168" w:rsidRPr="00CF0DAD">
        <w:rPr>
          <w:lang w:val="en-US"/>
        </w:rPr>
        <w:t>systems</w:t>
      </w:r>
      <w:r w:rsidR="004E5A46" w:rsidRPr="00CF0DAD">
        <w:rPr>
          <w:lang w:val="en-US"/>
        </w:rPr>
        <w:t xml:space="preserve">, it is unfeasible for </w:t>
      </w:r>
      <w:proofErr w:type="gramStart"/>
      <w:r w:rsidR="004E5A46" w:rsidRPr="00CF0DAD">
        <w:rPr>
          <w:lang w:val="en-US"/>
        </w:rPr>
        <w:t>company</w:t>
      </w:r>
      <w:proofErr w:type="gramEnd"/>
      <w:r w:rsidR="004E5A46" w:rsidRPr="00CF0DAD">
        <w:rPr>
          <w:lang w:val="en-US"/>
        </w:rPr>
        <w:t xml:space="preserve"> to </w:t>
      </w:r>
      <w:r w:rsidR="008C713E" w:rsidRPr="00CF0DAD">
        <w:rPr>
          <w:lang w:val="en-US"/>
        </w:rPr>
        <w:t>own and maintain a large pool of mobile devices, just for the purpose of testing.</w:t>
      </w:r>
    </w:p>
    <w:p w14:paraId="0E2E6108" w14:textId="77777777" w:rsidR="0001197E" w:rsidRPr="00CF0DAD" w:rsidRDefault="0001197E" w:rsidP="0047431A">
      <w:pPr>
        <w:rPr>
          <w:lang w:val="en-US"/>
        </w:rPr>
      </w:pPr>
    </w:p>
    <w:p w14:paraId="3E813634" w14:textId="62E3B752" w:rsidR="0001197E" w:rsidRDefault="0001197E" w:rsidP="0047431A">
      <w:pPr>
        <w:rPr>
          <w:lang w:val="en-US"/>
        </w:rPr>
      </w:pPr>
      <w:r w:rsidRPr="00CF0DAD">
        <w:rPr>
          <w:lang w:val="en-US"/>
        </w:rPr>
        <w:t xml:space="preserve">This paper </w:t>
      </w:r>
      <w:r w:rsidR="00235DEB" w:rsidRPr="00CF0DAD">
        <w:rPr>
          <w:lang w:val="en-US"/>
        </w:rPr>
        <w:t>investigates</w:t>
      </w:r>
      <w:r w:rsidRPr="00CF0DAD">
        <w:rPr>
          <w:lang w:val="en-US"/>
        </w:rPr>
        <w:t xml:space="preserve"> </w:t>
      </w:r>
      <w:r w:rsidR="002E07E9" w:rsidRPr="00CF0DAD">
        <w:rPr>
          <w:lang w:val="en-US"/>
        </w:rPr>
        <w:t xml:space="preserve">the </w:t>
      </w:r>
      <w:r w:rsidR="00D06B5C" w:rsidRPr="00CF0DAD">
        <w:rPr>
          <w:lang w:val="en-US"/>
        </w:rPr>
        <w:t xml:space="preserve">implementation of </w:t>
      </w:r>
      <w:r w:rsidR="002E07E9" w:rsidRPr="00CF0DAD">
        <w:rPr>
          <w:lang w:val="en-US"/>
        </w:rPr>
        <w:t xml:space="preserve">cloud </w:t>
      </w:r>
      <w:r w:rsidR="00A3700C" w:rsidRPr="00CF0DAD">
        <w:rPr>
          <w:lang w:val="en-US"/>
        </w:rPr>
        <w:t xml:space="preserve">tool </w:t>
      </w:r>
      <w:r w:rsidR="00235DEB" w:rsidRPr="00CF0DAD">
        <w:rPr>
          <w:lang w:val="en-US"/>
        </w:rPr>
        <w:t>AWS Device Farm</w:t>
      </w:r>
      <w:r w:rsidR="00D06B5C" w:rsidRPr="00CF0DAD">
        <w:rPr>
          <w:lang w:val="en-US"/>
        </w:rPr>
        <w:t xml:space="preserve"> </w:t>
      </w:r>
      <w:r w:rsidR="00B32E2F" w:rsidRPr="00CF0DAD">
        <w:rPr>
          <w:lang w:val="en-US"/>
        </w:rPr>
        <w:t>to ease the process of testing for cross-platform mobile web applications.</w:t>
      </w:r>
      <w:r w:rsidR="00B4181D" w:rsidRPr="00CF0DAD">
        <w:rPr>
          <w:lang w:val="en-US"/>
        </w:rPr>
        <w:t xml:space="preserve"> </w:t>
      </w:r>
      <w:r w:rsidR="008843BC" w:rsidRPr="00CF0DAD">
        <w:rPr>
          <w:lang w:val="en-US"/>
        </w:rPr>
        <w:t xml:space="preserve">The goal is to </w:t>
      </w:r>
      <w:r w:rsidR="00AF1582" w:rsidRPr="00CF0DAD">
        <w:rPr>
          <w:lang w:val="en-US"/>
        </w:rPr>
        <w:t>access</w:t>
      </w:r>
      <w:r w:rsidR="008843BC" w:rsidRPr="00CF0DAD">
        <w:rPr>
          <w:lang w:val="en-US"/>
        </w:rPr>
        <w:t xml:space="preserve"> cloud </w:t>
      </w:r>
      <w:r w:rsidR="00AF1582" w:rsidRPr="00CF0DAD">
        <w:rPr>
          <w:lang w:val="en-US"/>
        </w:rPr>
        <w:t>tools that</w:t>
      </w:r>
      <w:r w:rsidR="008843BC" w:rsidRPr="00CF0DAD">
        <w:rPr>
          <w:lang w:val="en-US"/>
        </w:rPr>
        <w:t xml:space="preserve"> could ease the </w:t>
      </w:r>
      <w:r w:rsidR="00EA70FE" w:rsidRPr="00CF0DAD">
        <w:rPr>
          <w:lang w:val="en-US"/>
        </w:rPr>
        <w:t xml:space="preserve">long process of </w:t>
      </w:r>
      <w:r w:rsidR="00CF0DAD" w:rsidRPr="00CF0DAD">
        <w:rPr>
          <w:lang w:val="en-US"/>
        </w:rPr>
        <w:t>testing</w:t>
      </w:r>
      <w:r w:rsidR="00CF0DAD">
        <w:rPr>
          <w:lang w:val="en-US"/>
        </w:rPr>
        <w:t>, using a combination of manual and automated testing</w:t>
      </w:r>
      <w:r w:rsidR="00691FB8">
        <w:rPr>
          <w:lang w:val="en-US"/>
        </w:rPr>
        <w:t>.</w:t>
      </w:r>
    </w:p>
    <w:p w14:paraId="7D6296AE" w14:textId="77777777" w:rsidR="00691FB8" w:rsidRPr="00CF0DAD" w:rsidRDefault="00691FB8" w:rsidP="0047431A">
      <w:pPr>
        <w:rPr>
          <w:lang w:val="en-US"/>
        </w:rPr>
      </w:pPr>
    </w:p>
    <w:p w14:paraId="2D6D6295" w14:textId="3271C077" w:rsidR="00A34520" w:rsidRDefault="00A34520" w:rsidP="00BF0F3E">
      <w:pPr>
        <w:pStyle w:val="Els-keywords"/>
      </w:pPr>
      <w:r w:rsidRPr="00E3764D">
        <w:rPr>
          <w:i/>
        </w:rPr>
        <w:t>Keywords:</w:t>
      </w:r>
      <w:r w:rsidRPr="00E3764D">
        <w:t xml:space="preserve"> </w:t>
      </w:r>
      <w:r w:rsidR="00AE6BC2">
        <w:t>Mobile Web Applications Testing</w:t>
      </w:r>
      <w:r w:rsidR="00EA24E5">
        <w:t>;</w:t>
      </w:r>
      <w:r w:rsidR="00AE6BC2">
        <w:t xml:space="preserve"> AWS Device Farm</w:t>
      </w:r>
      <w:r w:rsidR="00EA24E5">
        <w:t>;</w:t>
      </w:r>
      <w:r w:rsidR="00031E94">
        <w:t xml:space="preserve"> A</w:t>
      </w:r>
      <w:r w:rsidR="00EA24E5">
        <w:t xml:space="preserve">utomated Testing; </w:t>
      </w:r>
      <w:r w:rsidR="00306005">
        <w:t>Cloud Real Device Testing</w:t>
      </w:r>
    </w:p>
    <w:p w14:paraId="586BBA41" w14:textId="7734E1D0" w:rsidR="00A34520" w:rsidRDefault="002572AB" w:rsidP="00BF0F3E">
      <w:pPr>
        <w:pStyle w:val="Els-1storder-head"/>
      </w:pPr>
      <w:r>
        <w:t>Introduction</w:t>
      </w:r>
    </w:p>
    <w:p w14:paraId="42C7D835" w14:textId="555C416F" w:rsidR="00763767" w:rsidRPr="00691FB8" w:rsidRDefault="00763767" w:rsidP="00763767">
      <w:pPr>
        <w:pStyle w:val="Els-body-text"/>
      </w:pPr>
      <w:r>
        <w:t xml:space="preserve">The market of consumer hardware has been saturated with various devices. It is no longer safe to assume that a consumer will be using traditional desktop or laptop computer to browse a company’s website or application. This increases the demand for developer to develop both desktop and mobile devices compatible applications as in theory, it is more efficient to build one application that serves the same functionality. However, the trend of companies releasing new </w:t>
      </w:r>
      <w:r w:rsidR="00B642B4">
        <w:t>devices</w:t>
      </w:r>
      <w:r>
        <w:t xml:space="preserve"> annually or even shorter period time, has increas</w:t>
      </w:r>
      <w:r w:rsidR="00B642B4">
        <w:t>ed</w:t>
      </w:r>
      <w:r>
        <w:t xml:space="preserve"> the limited resource on these devices, but raised concerns of compatibility in cross-platform environment. Software developers are also pressured to continuously produce new features and ready-to-ship software increments in short time</w:t>
      </w:r>
      <w:r w:rsidR="00B642B4">
        <w:t>, resulting the neglect of application testing by developers.</w:t>
      </w:r>
      <w:r>
        <w:t xml:space="preserve"> </w:t>
      </w:r>
      <w:r w:rsidRPr="00691FB8">
        <w:t xml:space="preserve">Thus, an automation support for cross-platform </w:t>
      </w:r>
      <w:r w:rsidR="00205FB1" w:rsidRPr="00691FB8">
        <w:t>web application</w:t>
      </w:r>
      <w:r w:rsidRPr="00691FB8">
        <w:t xml:space="preserve"> development, quality assurance</w:t>
      </w:r>
      <w:r w:rsidR="00205FB1" w:rsidRPr="00691FB8">
        <w:t>, automated testing</w:t>
      </w:r>
      <w:r w:rsidRPr="00691FB8">
        <w:t xml:space="preserve"> and deployment process are needed.</w:t>
      </w:r>
    </w:p>
    <w:p w14:paraId="73EE4AF1" w14:textId="17BDE7EE" w:rsidR="00763767" w:rsidRPr="00691FB8" w:rsidRDefault="00763767" w:rsidP="00763767">
      <w:pPr>
        <w:pStyle w:val="Els-body-text"/>
      </w:pPr>
    </w:p>
    <w:p w14:paraId="6B7749FC" w14:textId="2F0AC114" w:rsidR="00763767" w:rsidRDefault="0084031D" w:rsidP="00763767">
      <w:pPr>
        <w:pStyle w:val="Els-body-text"/>
      </w:pPr>
      <w:r>
        <w:t xml:space="preserve">The study will </w:t>
      </w:r>
      <w:r w:rsidR="00D20B07">
        <w:t>investigate the</w:t>
      </w:r>
      <w:r w:rsidR="00BE40CB">
        <w:t xml:space="preserve"> </w:t>
      </w:r>
      <w:r w:rsidR="00D45EBB">
        <w:t>tools offered by AWS Cloud service</w:t>
      </w:r>
      <w:r w:rsidR="00BA7BBE">
        <w:t xml:space="preserve">s that can be utilized </w:t>
      </w:r>
      <w:r w:rsidR="00985CE4">
        <w:t xml:space="preserve">for an ease implementation of </w:t>
      </w:r>
      <w:r w:rsidR="00E65A9A">
        <w:t xml:space="preserve">real device </w:t>
      </w:r>
      <w:r w:rsidR="00985CE4">
        <w:t>testing for cross-platform mobile web applications.</w:t>
      </w:r>
      <w:r w:rsidR="006D2C89">
        <w:t xml:space="preserve"> The proposed application wil</w:t>
      </w:r>
      <w:r w:rsidR="00D07F1D">
        <w:t xml:space="preserve">l incorporate a static JavaScript website </w:t>
      </w:r>
      <w:r w:rsidR="00985CE4">
        <w:t>where</w:t>
      </w:r>
      <w:r w:rsidR="00D07F1D">
        <w:t xml:space="preserve"> a user can play the Pong game on the desktop and mobile devices browser.</w:t>
      </w:r>
      <w:r w:rsidR="00985CE4">
        <w:t xml:space="preserve"> The control scheme </w:t>
      </w:r>
      <w:r w:rsidR="00C761D1">
        <w:t xml:space="preserve">of the Pong game will change accordingly to the browser environment, where the </w:t>
      </w:r>
      <w:r w:rsidR="00F409F0">
        <w:t xml:space="preserve">desktop user </w:t>
      </w:r>
      <w:r w:rsidR="005907C0">
        <w:t>controls</w:t>
      </w:r>
      <w:r w:rsidR="00F409F0">
        <w:t xml:space="preserve"> the paddle with keyboard, and touch control scheme for the mobile </w:t>
      </w:r>
      <w:r w:rsidR="003352AD">
        <w:t>device</w:t>
      </w:r>
      <w:r w:rsidR="00F409F0">
        <w:t xml:space="preserve"> user.</w:t>
      </w:r>
      <w:r w:rsidR="005907C0">
        <w:t xml:space="preserve"> </w:t>
      </w:r>
    </w:p>
    <w:p w14:paraId="6D8775F6" w14:textId="77777777" w:rsidR="009C4B91" w:rsidRDefault="009C4B91" w:rsidP="00763767">
      <w:pPr>
        <w:pStyle w:val="Els-body-text"/>
      </w:pPr>
    </w:p>
    <w:p w14:paraId="624B8222" w14:textId="53895858" w:rsidR="00C441F9" w:rsidRDefault="009C4B91" w:rsidP="007A5168">
      <w:pPr>
        <w:pStyle w:val="Els-body-text"/>
      </w:pPr>
      <w:r>
        <w:t xml:space="preserve">Overall, this </w:t>
      </w:r>
      <w:r w:rsidR="003352AD">
        <w:t xml:space="preserve">study </w:t>
      </w:r>
      <w:r w:rsidR="00E65A9A">
        <w:t>aims</w:t>
      </w:r>
      <w:r w:rsidR="003352AD">
        <w:t xml:space="preserve"> to </w:t>
      </w:r>
      <w:r w:rsidR="004607B4">
        <w:t xml:space="preserve">seek the implementation of real device testing on cloud </w:t>
      </w:r>
      <w:r w:rsidR="00E65A9A">
        <w:t xml:space="preserve">and discuss </w:t>
      </w:r>
      <w:r w:rsidR="007A5168">
        <w:t>its</w:t>
      </w:r>
      <w:r w:rsidR="00E65A9A">
        <w:t xml:space="preserve"> benefits and cons</w:t>
      </w:r>
      <w:r w:rsidR="007A5168">
        <w:t>.</w:t>
      </w:r>
    </w:p>
    <w:p w14:paraId="2684B282" w14:textId="303E41A7" w:rsidR="0006083B" w:rsidRDefault="0006083B" w:rsidP="0006083B">
      <w:pPr>
        <w:pStyle w:val="Els-1storder-head"/>
      </w:pPr>
      <w:r w:rsidRPr="0006083B">
        <w:lastRenderedPageBreak/>
        <w:t>Literature Review</w:t>
      </w:r>
    </w:p>
    <w:p w14:paraId="6871AA67" w14:textId="2D3904C5" w:rsidR="00D5510A" w:rsidRPr="00205FB1" w:rsidRDefault="00BC3DCD" w:rsidP="00D5510A">
      <w:pPr>
        <w:pStyle w:val="Els-2ndorder-head"/>
      </w:pPr>
      <w:r>
        <w:t xml:space="preserve">Introduction to </w:t>
      </w:r>
      <w:r w:rsidR="00D5510A">
        <w:t>Cross platform application</w:t>
      </w:r>
      <w:r>
        <w:t>s</w:t>
      </w:r>
    </w:p>
    <w:p w14:paraId="19BE3FD4" w14:textId="4A4DFD37" w:rsidR="0058768B" w:rsidRPr="009218F2" w:rsidRDefault="00D5510A" w:rsidP="009218F2">
      <w:pPr>
        <w:pStyle w:val="Els-body-text"/>
      </w:pPr>
      <w:r>
        <w:t xml:space="preserve">Cross platform application is a computer software that is designed to work in several computing platforms. These applications </w:t>
      </w:r>
      <w:r w:rsidR="00AD7E74">
        <w:t xml:space="preserve">are compatible with multiple operating systems and can, therefore run on any designated device. </w:t>
      </w:r>
      <w:r w:rsidR="00DE5044">
        <w:t>The idea of this development is to create and maintain a single application for all the platforms</w:t>
      </w:r>
      <w:sdt>
        <w:sdtPr>
          <w:id w:val="1491288272"/>
          <w:citation/>
        </w:sdtPr>
        <w:sdtEndPr/>
        <w:sdtContent>
          <w:r w:rsidR="00DE5044">
            <w:fldChar w:fldCharType="begin"/>
          </w:r>
          <w:r w:rsidR="00DE5044">
            <w:instrText xml:space="preserve"> CITATION Rah12 \l 1033 </w:instrText>
          </w:r>
          <w:r w:rsidR="00DE5044">
            <w:fldChar w:fldCharType="separate"/>
          </w:r>
          <w:r w:rsidR="00C63E7E">
            <w:rPr>
              <w:noProof/>
            </w:rPr>
            <w:t xml:space="preserve"> </w:t>
          </w:r>
          <w:r w:rsidR="00C63E7E" w:rsidRPr="00C63E7E">
            <w:rPr>
              <w:noProof/>
            </w:rPr>
            <w:t>(Rahul Raj C.P, 2012)</w:t>
          </w:r>
          <w:r w:rsidR="00DE5044">
            <w:fldChar w:fldCharType="end"/>
          </w:r>
        </w:sdtContent>
      </w:sdt>
      <w:r w:rsidR="00DE5044">
        <w:t>.</w:t>
      </w:r>
      <w:r w:rsidR="0058768B">
        <w:t xml:space="preserve"> </w:t>
      </w:r>
      <w:r w:rsidR="00AD7E74">
        <w:t xml:space="preserve">Cross platform application </w:t>
      </w:r>
      <w:r w:rsidR="0058768B">
        <w:t>is</w:t>
      </w:r>
      <w:r w:rsidR="00AD7E74">
        <w:t xml:space="preserve"> usually developed using a portable framework language</w:t>
      </w:r>
      <w:r w:rsidR="00376046">
        <w:t xml:space="preserve"> and tools, such as Java, Unity, </w:t>
      </w:r>
      <w:r w:rsidR="00DE5044">
        <w:t>React Native, Xamarin, Node.js</w:t>
      </w:r>
      <w:r w:rsidR="00A2233F">
        <w:t xml:space="preserve">, Flutter, PhoneGap and </w:t>
      </w:r>
      <w:proofErr w:type="spellStart"/>
      <w:r w:rsidR="00A2233F">
        <w:t>etc</w:t>
      </w:r>
      <w:proofErr w:type="spellEnd"/>
      <w:sdt>
        <w:sdtPr>
          <w:id w:val="1954293442"/>
          <w:citation/>
        </w:sdtPr>
        <w:sdtEndPr/>
        <w:sdtContent>
          <w:r w:rsidR="00A2233F">
            <w:fldChar w:fldCharType="begin"/>
          </w:r>
          <w:r w:rsidR="00A2233F">
            <w:instrText xml:space="preserve">CITATION Cro17 \l 1033 </w:instrText>
          </w:r>
          <w:r w:rsidR="00A2233F">
            <w:fldChar w:fldCharType="separate"/>
          </w:r>
          <w:r w:rsidR="00C63E7E">
            <w:rPr>
              <w:noProof/>
            </w:rPr>
            <w:t xml:space="preserve"> </w:t>
          </w:r>
          <w:r w:rsidR="00C63E7E" w:rsidRPr="00C63E7E">
            <w:rPr>
              <w:noProof/>
            </w:rPr>
            <w:t>(Klubnikin, 2017)</w:t>
          </w:r>
          <w:r w:rsidR="00A2233F">
            <w:fldChar w:fldCharType="end"/>
          </w:r>
        </w:sdtContent>
      </w:sdt>
      <w:r w:rsidR="00A2233F">
        <w:t xml:space="preserve">. </w:t>
      </w:r>
    </w:p>
    <w:p w14:paraId="3FCEAE43" w14:textId="77777777" w:rsidR="0058768B" w:rsidRDefault="0058768B" w:rsidP="00D5510A">
      <w:pPr>
        <w:pStyle w:val="Els-body-text"/>
      </w:pPr>
    </w:p>
    <w:p w14:paraId="5F695F16" w14:textId="495D2248" w:rsidR="00D5510A" w:rsidRPr="00D5510A" w:rsidRDefault="00A2233F" w:rsidP="00D5510A">
      <w:pPr>
        <w:pStyle w:val="Els-body-text"/>
      </w:pPr>
      <w:r>
        <w:t xml:space="preserve">It is important to note that </w:t>
      </w:r>
      <w:r w:rsidR="00E2487D">
        <w:t xml:space="preserve">the term “cross </w:t>
      </w:r>
      <w:r>
        <w:t>platform application</w:t>
      </w:r>
      <w:r w:rsidR="00E2487D">
        <w:t xml:space="preserve">” </w:t>
      </w:r>
      <w:r>
        <w:t xml:space="preserve">does not exclusively refer to cross platform mobile application. </w:t>
      </w:r>
      <w:r w:rsidR="00E2487D" w:rsidRPr="00E2487D">
        <w:t xml:space="preserve">This is </w:t>
      </w:r>
      <w:r w:rsidR="00E2487D">
        <w:t>because</w:t>
      </w:r>
      <w:r w:rsidR="00E2487D" w:rsidRPr="00E2487D">
        <w:t xml:space="preserve"> the most common type of cross platform development </w:t>
      </w:r>
      <w:r w:rsidR="0058768B" w:rsidRPr="00E2487D">
        <w:t>now</w:t>
      </w:r>
      <w:r w:rsidR="00E2487D" w:rsidRPr="00E2487D">
        <w:t xml:space="preserve"> is cross platform mobile application development</w:t>
      </w:r>
      <w:sdt>
        <w:sdtPr>
          <w:id w:val="1712080398"/>
          <w:citation/>
        </w:sdtPr>
        <w:sdtEndPr/>
        <w:sdtContent>
          <w:r w:rsidR="0058768B">
            <w:fldChar w:fldCharType="begin"/>
          </w:r>
          <w:r w:rsidR="0058768B">
            <w:instrText xml:space="preserve"> CITATION Ami22 \l 1033 </w:instrText>
          </w:r>
          <w:r w:rsidR="0058768B">
            <w:fldChar w:fldCharType="separate"/>
          </w:r>
          <w:r w:rsidR="00C63E7E">
            <w:rPr>
              <w:noProof/>
            </w:rPr>
            <w:t xml:space="preserve"> </w:t>
          </w:r>
          <w:r w:rsidR="00C63E7E" w:rsidRPr="00C63E7E">
            <w:rPr>
              <w:noProof/>
            </w:rPr>
            <w:t>(Samsukha, 2022)</w:t>
          </w:r>
          <w:r w:rsidR="0058768B">
            <w:fldChar w:fldCharType="end"/>
          </w:r>
        </w:sdtContent>
      </w:sdt>
      <w:r w:rsidR="00E2487D" w:rsidRPr="00E2487D">
        <w:t>.</w:t>
      </w:r>
      <w:r w:rsidR="00E2487D">
        <w:t xml:space="preserve"> </w:t>
      </w:r>
      <w:r w:rsidR="0058768B">
        <w:t>Another</w:t>
      </w:r>
      <w:r>
        <w:t xml:space="preserve"> example of cross platform application development is </w:t>
      </w:r>
      <w:r w:rsidR="00E2487D">
        <w:t xml:space="preserve">video </w:t>
      </w:r>
      <w:r>
        <w:t>game that can be deployed across multiple platforms.</w:t>
      </w:r>
      <w:r w:rsidR="00E2487D">
        <w:t xml:space="preserve"> Section below discusses the three types of mobile applications that are usually referred to cross platform application and their differences.</w:t>
      </w:r>
    </w:p>
    <w:p w14:paraId="4A13CD70" w14:textId="6DD7CF21" w:rsidR="00205FB1" w:rsidRPr="00205FB1" w:rsidRDefault="000C1E4F" w:rsidP="00205FB1">
      <w:pPr>
        <w:pStyle w:val="Els-2ndorder-head"/>
      </w:pPr>
      <w:r>
        <w:t>Mobile application</w:t>
      </w:r>
      <w:r w:rsidR="00BC3DCD">
        <w:t xml:space="preserve"> development</w:t>
      </w:r>
    </w:p>
    <w:p w14:paraId="34D24013" w14:textId="731DCC4E" w:rsidR="00BD0E9F" w:rsidRDefault="00763767" w:rsidP="00634B72">
      <w:pPr>
        <w:pStyle w:val="Els-body-text"/>
      </w:pPr>
      <w:r w:rsidRPr="00A3700C">
        <w:t>Cross-platform application development is an approach that allows a company to build single mobile applications that runs smoothly on several operating systems</w:t>
      </w:r>
      <w:sdt>
        <w:sdtPr>
          <w:id w:val="-1551458358"/>
          <w:citation/>
        </w:sdtPr>
        <w:sdtEndPr/>
        <w:sdtContent>
          <w:r w:rsidRPr="00A3700C">
            <w:fldChar w:fldCharType="begin"/>
          </w:r>
          <w:r w:rsidRPr="00A3700C">
            <w:instrText xml:space="preserve"> CITATION Kot23 \l 1033 </w:instrText>
          </w:r>
          <w:r w:rsidRPr="00A3700C">
            <w:fldChar w:fldCharType="separate"/>
          </w:r>
          <w:r w:rsidR="00C63E7E">
            <w:rPr>
              <w:noProof/>
            </w:rPr>
            <w:t xml:space="preserve"> </w:t>
          </w:r>
          <w:r w:rsidR="00C63E7E" w:rsidRPr="00C63E7E">
            <w:rPr>
              <w:noProof/>
            </w:rPr>
            <w:t>(Kotlin, 2023)</w:t>
          </w:r>
          <w:r w:rsidRPr="00A3700C">
            <w:fldChar w:fldCharType="end"/>
          </w:r>
        </w:sdtContent>
      </w:sdt>
      <w:r w:rsidRPr="00B83256">
        <w:rPr>
          <w:color w:val="FF0000"/>
        </w:rPr>
        <w:t>.</w:t>
      </w:r>
      <w:r w:rsidR="00564C51" w:rsidRPr="00B83256">
        <w:rPr>
          <w:color w:val="FF0000"/>
        </w:rPr>
        <w:t xml:space="preserve"> </w:t>
      </w:r>
      <w:r w:rsidR="00564C51">
        <w:t xml:space="preserve">It has gained significant attention in recent years due to the increasing demand for applications to run for multiple platform such as iOS, Android, Windows and others. According to the </w:t>
      </w:r>
      <w:r w:rsidR="001234A1">
        <w:t>Fortune Business Insights</w:t>
      </w:r>
      <w:sdt>
        <w:sdtPr>
          <w:id w:val="-2024849831"/>
          <w:citation/>
        </w:sdtPr>
        <w:sdtEndPr/>
        <w:sdtContent>
          <w:r w:rsidR="001234A1">
            <w:fldChar w:fldCharType="begin"/>
          </w:r>
          <w:r w:rsidR="001234A1">
            <w:instrText xml:space="preserve"> CITATION For221 \l 1033 </w:instrText>
          </w:r>
          <w:r w:rsidR="001234A1">
            <w:fldChar w:fldCharType="separate"/>
          </w:r>
          <w:r w:rsidR="00C63E7E">
            <w:rPr>
              <w:noProof/>
            </w:rPr>
            <w:t xml:space="preserve"> </w:t>
          </w:r>
          <w:r w:rsidR="00C63E7E" w:rsidRPr="00C63E7E">
            <w:rPr>
              <w:noProof/>
            </w:rPr>
            <w:t>(Fortune Business Insight, 2022)</w:t>
          </w:r>
          <w:r w:rsidR="001234A1">
            <w:fldChar w:fldCharType="end"/>
          </w:r>
        </w:sdtContent>
      </w:sdt>
      <w:r w:rsidR="001234A1">
        <w:t xml:space="preserve">, the global market share is projected grow 10.5% annually, further emphasizes the need for it. </w:t>
      </w:r>
      <w:r w:rsidR="00794CC3">
        <w:t>One recent statistic also revealed that 60.67% of all web traffic came through mobile phones, where in 2012, the figure was only at 10.88%</w:t>
      </w:r>
      <w:sdt>
        <w:sdtPr>
          <w:id w:val="-811631188"/>
          <w:citation/>
        </w:sdtPr>
        <w:sdtEndPr/>
        <w:sdtContent>
          <w:r w:rsidR="0054754A">
            <w:fldChar w:fldCharType="begin"/>
          </w:r>
          <w:r w:rsidR="0054754A">
            <w:instrText xml:space="preserve"> CITATION Orb23 \l 1033 </w:instrText>
          </w:r>
          <w:r w:rsidR="0054754A">
            <w:fldChar w:fldCharType="separate"/>
          </w:r>
          <w:r w:rsidR="00C63E7E">
            <w:rPr>
              <w:noProof/>
            </w:rPr>
            <w:t xml:space="preserve"> </w:t>
          </w:r>
          <w:r w:rsidR="00C63E7E" w:rsidRPr="00C63E7E">
            <w:rPr>
              <w:noProof/>
            </w:rPr>
            <w:t>(Orbelo, 2023)</w:t>
          </w:r>
          <w:r w:rsidR="0054754A">
            <w:fldChar w:fldCharType="end"/>
          </w:r>
        </w:sdtContent>
      </w:sdt>
      <w:sdt>
        <w:sdtPr>
          <w:id w:val="943589065"/>
          <w:citation/>
        </w:sdtPr>
        <w:sdtEndPr/>
        <w:sdtContent>
          <w:r w:rsidR="0054754A">
            <w:fldChar w:fldCharType="begin"/>
          </w:r>
          <w:r w:rsidR="0054754A">
            <w:instrText xml:space="preserve"> CITATION Glo23 \l 1033 </w:instrText>
          </w:r>
          <w:r w:rsidR="0054754A">
            <w:fldChar w:fldCharType="separate"/>
          </w:r>
          <w:r w:rsidR="00C63E7E">
            <w:rPr>
              <w:noProof/>
            </w:rPr>
            <w:t xml:space="preserve"> </w:t>
          </w:r>
          <w:r w:rsidR="00C63E7E" w:rsidRPr="00C63E7E">
            <w:rPr>
              <w:noProof/>
            </w:rPr>
            <w:t>(GlobalStats StatCounter, 2023)</w:t>
          </w:r>
          <w:r w:rsidR="0054754A">
            <w:fldChar w:fldCharType="end"/>
          </w:r>
        </w:sdtContent>
      </w:sdt>
      <w:r w:rsidR="00794CC3">
        <w:t xml:space="preserve">. </w:t>
      </w:r>
      <w:r w:rsidR="001234A1">
        <w:t xml:space="preserve">A mobile application can be separated into three </w:t>
      </w:r>
      <w:r w:rsidR="00B83256">
        <w:t>types</w:t>
      </w:r>
      <w:r w:rsidR="006E4729">
        <w:t xml:space="preserve">: Native Application, Hybrid Application and Web Application. </w:t>
      </w:r>
    </w:p>
    <w:p w14:paraId="372A0E5C" w14:textId="77777777" w:rsidR="00BD0E9F" w:rsidRDefault="00BD0E9F" w:rsidP="00634B72">
      <w:pPr>
        <w:pStyle w:val="Els-body-text"/>
      </w:pPr>
    </w:p>
    <w:p w14:paraId="00F344D3" w14:textId="5758B181" w:rsidR="001234A1" w:rsidRDefault="00BD0E9F" w:rsidP="00634B72">
      <w:pPr>
        <w:pStyle w:val="Els-body-text"/>
      </w:pPr>
      <w:r>
        <w:t>Native applications indicate the software program built for use on particular platform or device. On mobile device, they are installed through an application store such as Google Play or Apple’s App store. Since they are developed specifically for one platform, they can take full advantage of the device features, as like the camera, GPS, accelerometer, the list of contact and so on</w:t>
      </w:r>
      <w:sdt>
        <w:sdtPr>
          <w:id w:val="633608852"/>
          <w:citation/>
        </w:sdtPr>
        <w:sdtEndPr/>
        <w:sdtContent>
          <w:r>
            <w:fldChar w:fldCharType="begin"/>
          </w:r>
          <w:r>
            <w:instrText xml:space="preserve"> CITATION Ral13 \l 1033 </w:instrText>
          </w:r>
          <w:r>
            <w:fldChar w:fldCharType="separate"/>
          </w:r>
          <w:r w:rsidR="00C63E7E">
            <w:rPr>
              <w:noProof/>
            </w:rPr>
            <w:t xml:space="preserve"> </w:t>
          </w:r>
          <w:r w:rsidR="00C63E7E" w:rsidRPr="00C63E7E">
            <w:rPr>
              <w:noProof/>
            </w:rPr>
            <w:t>(Budiu, 2013)</w:t>
          </w:r>
          <w:r>
            <w:fldChar w:fldCharType="end"/>
          </w:r>
        </w:sdtContent>
      </w:sdt>
      <w:r>
        <w:t xml:space="preserve">. </w:t>
      </w:r>
      <w:r w:rsidR="006E4729">
        <w:t xml:space="preserve">The development of native applications requires a specialized knowledge in language for certain device. </w:t>
      </w:r>
      <w:r w:rsidR="00C111D1">
        <w:t xml:space="preserve">For example, Java and Kotlin are generally used for developing native Android </w:t>
      </w:r>
      <w:r>
        <w:t xml:space="preserve">mobile </w:t>
      </w:r>
      <w:r w:rsidR="00C111D1">
        <w:t>application</w:t>
      </w:r>
      <w:sdt>
        <w:sdtPr>
          <w:id w:val="-1559241371"/>
          <w:citation/>
        </w:sdtPr>
        <w:sdtEndPr/>
        <w:sdtContent>
          <w:r w:rsidR="00C111D1">
            <w:fldChar w:fldCharType="begin"/>
          </w:r>
          <w:r w:rsidR="00C111D1">
            <w:instrText xml:space="preserve">CITATION Top22 \l 1033 </w:instrText>
          </w:r>
          <w:r w:rsidR="00C111D1">
            <w:fldChar w:fldCharType="separate"/>
          </w:r>
          <w:r w:rsidR="00C63E7E">
            <w:rPr>
              <w:noProof/>
            </w:rPr>
            <w:t xml:space="preserve"> </w:t>
          </w:r>
          <w:r w:rsidR="00C63E7E" w:rsidRPr="00C63E7E">
            <w:rPr>
              <w:noProof/>
            </w:rPr>
            <w:t>(Geeks for Geeks, 2022)</w:t>
          </w:r>
          <w:r w:rsidR="00C111D1">
            <w:fldChar w:fldCharType="end"/>
          </w:r>
        </w:sdtContent>
      </w:sdt>
      <w:r w:rsidR="00C111D1">
        <w:t>, even more commonly, still requires specific training for mobile development.</w:t>
      </w:r>
      <w:r w:rsidR="000909AE">
        <w:t xml:space="preserve"> </w:t>
      </w:r>
    </w:p>
    <w:p w14:paraId="56FBD86D" w14:textId="16AAB4A0" w:rsidR="000909AE" w:rsidRDefault="000909AE" w:rsidP="00634B72">
      <w:pPr>
        <w:pStyle w:val="Els-body-text"/>
      </w:pPr>
    </w:p>
    <w:p w14:paraId="2DE02E99" w14:textId="19E8F99A" w:rsidR="000909AE" w:rsidRDefault="000909AE" w:rsidP="00634B72">
      <w:pPr>
        <w:pStyle w:val="Els-body-text"/>
      </w:pPr>
      <w:r>
        <w:t xml:space="preserve">Hybrid applications are referred to native applications with a web browser embedded inside them. Like native applications, a user can download and install hybrid application from application stores. The internal structure of hybrid applications is different than a native application, in which the formal use HTML5, CSS, JavaScript </w:t>
      </w:r>
      <w:r w:rsidR="00926B7D">
        <w:t xml:space="preserve">and native shell </w:t>
      </w:r>
      <w:r>
        <w:t>to behave more like web applications</w:t>
      </w:r>
      <w:sdt>
        <w:sdtPr>
          <w:id w:val="-1211652002"/>
          <w:citation/>
        </w:sdtPr>
        <w:sdtEndPr/>
        <w:sdtContent>
          <w:r w:rsidR="00926B7D">
            <w:fldChar w:fldCharType="begin"/>
          </w:r>
          <w:r w:rsidR="00926B7D">
            <w:instrText xml:space="preserve"> CITATION aws231 \l 1033 </w:instrText>
          </w:r>
          <w:r w:rsidR="00926B7D">
            <w:fldChar w:fldCharType="separate"/>
          </w:r>
          <w:r w:rsidR="00C63E7E">
            <w:rPr>
              <w:noProof/>
            </w:rPr>
            <w:t xml:space="preserve"> </w:t>
          </w:r>
          <w:r w:rsidR="00C63E7E" w:rsidRPr="00C63E7E">
            <w:rPr>
              <w:noProof/>
            </w:rPr>
            <w:t>(aws amazon, n.d.)</w:t>
          </w:r>
          <w:r w:rsidR="00926B7D">
            <w:fldChar w:fldCharType="end"/>
          </w:r>
        </w:sdtContent>
      </w:sdt>
      <w:r w:rsidR="00926B7D">
        <w:t>. Once the users download the application, the shell connects to designated web server through a browser that is embedded in the application. The browser on the backend is usually invisible to the end user.</w:t>
      </w:r>
      <w:r w:rsidR="00FC6714">
        <w:t xml:space="preserve"> Companies frequently create hybrid application as wrapper their existing website in an effort to establish a presence on the app store, without expending significant effort creating a new native app. Since the same HTML code components can be reused across various mobile operating systems, hybrid applications </w:t>
      </w:r>
      <w:r w:rsidR="009218F2">
        <w:t>allow</w:t>
      </w:r>
      <w:r w:rsidR="00FC6714">
        <w:t xml:space="preserve"> good efficiency in cross-platform development and thereby reducing development cost significantly</w:t>
      </w:r>
      <w:sdt>
        <w:sdtPr>
          <w:id w:val="1211683904"/>
          <w:citation/>
        </w:sdtPr>
        <w:sdtEndPr/>
        <w:sdtContent>
          <w:r w:rsidR="00FC6714">
            <w:fldChar w:fldCharType="begin"/>
          </w:r>
          <w:r w:rsidR="00FC6714">
            <w:instrText xml:space="preserve"> CITATION Ral13 \l 1033 </w:instrText>
          </w:r>
          <w:r w:rsidR="00FC6714">
            <w:fldChar w:fldCharType="separate"/>
          </w:r>
          <w:r w:rsidR="00C63E7E">
            <w:rPr>
              <w:noProof/>
            </w:rPr>
            <w:t xml:space="preserve"> </w:t>
          </w:r>
          <w:r w:rsidR="00C63E7E" w:rsidRPr="00C63E7E">
            <w:rPr>
              <w:noProof/>
            </w:rPr>
            <w:t>(Budiu, 2013)</w:t>
          </w:r>
          <w:r w:rsidR="00FC6714">
            <w:fldChar w:fldCharType="end"/>
          </w:r>
        </w:sdtContent>
      </w:sdt>
      <w:r w:rsidR="00FC6714">
        <w:t xml:space="preserve">. </w:t>
      </w:r>
    </w:p>
    <w:p w14:paraId="06BDE288" w14:textId="4F5D320C" w:rsidR="006E4729" w:rsidRDefault="006E4729" w:rsidP="00634B72">
      <w:pPr>
        <w:pStyle w:val="Els-body-text"/>
      </w:pPr>
    </w:p>
    <w:p w14:paraId="4555CD34" w14:textId="59E7F08A" w:rsidR="00C111D1" w:rsidRDefault="00926B7D" w:rsidP="00634B72">
      <w:pPr>
        <w:pStyle w:val="Els-body-text"/>
      </w:pPr>
      <w:r>
        <w:t>Web applications are referred to as an application that can be accessed from the browser of a desktop or mobile device.</w:t>
      </w:r>
      <w:r w:rsidR="00F508AA">
        <w:t xml:space="preserve"> These applications</w:t>
      </w:r>
      <w:r w:rsidR="0025009C">
        <w:t xml:space="preserve"> do no need to be downloaded as they are</w:t>
      </w:r>
      <w:r w:rsidR="00F508AA">
        <w:t xml:space="preserve"> usually </w:t>
      </w:r>
      <w:r w:rsidR="00FC6714">
        <w:t xml:space="preserve">stored on a remote server and delivered over internet through the browser interface. They are similar to a website, but not entirely. </w:t>
      </w:r>
      <w:r w:rsidR="00D41276">
        <w:t>Web application is intended to p</w:t>
      </w:r>
      <w:r w:rsidR="000C1E4F">
        <w:t>rovide interaction between the user and the application. They can be easy as displaying latest news articles or weather updates, to more complex tasks such as online shopping, social networking</w:t>
      </w:r>
      <w:r w:rsidR="00D41276">
        <w:t xml:space="preserve"> </w:t>
      </w:r>
      <w:sdt>
        <w:sdtPr>
          <w:id w:val="1465008143"/>
          <w:citation/>
        </w:sdtPr>
        <w:sdtEndPr/>
        <w:sdtContent>
          <w:r w:rsidR="00D41276">
            <w:fldChar w:fldCharType="begin"/>
          </w:r>
          <w:r w:rsidR="00D41276">
            <w:instrText xml:space="preserve"> CITATION Dar22 \l 1033 </w:instrText>
          </w:r>
          <w:r w:rsidR="00D41276">
            <w:fldChar w:fldCharType="separate"/>
          </w:r>
          <w:r w:rsidR="00C63E7E" w:rsidRPr="00C63E7E">
            <w:rPr>
              <w:noProof/>
            </w:rPr>
            <w:t>(Tuama, 2022)</w:t>
          </w:r>
          <w:r w:rsidR="00D41276">
            <w:fldChar w:fldCharType="end"/>
          </w:r>
        </w:sdtContent>
      </w:sdt>
      <w:r w:rsidR="000C1E4F">
        <w:t xml:space="preserve">. An example </w:t>
      </w:r>
      <w:r w:rsidR="000C1E4F">
        <w:lastRenderedPageBreak/>
        <w:t>would be browsing social media platform</w:t>
      </w:r>
      <w:r w:rsidR="00B83256">
        <w:t xml:space="preserve"> such as</w:t>
      </w:r>
      <w:r w:rsidR="000C1E4F">
        <w:t xml:space="preserve"> Instagram</w:t>
      </w:r>
      <w:r w:rsidR="00B83256">
        <w:t>,</w:t>
      </w:r>
      <w:r w:rsidR="000C1E4F">
        <w:t xml:space="preserve"> where the user could access the application through mobile device browser, and perform interaction activities such as reading posts, reels or sending messages.</w:t>
      </w:r>
      <w:r w:rsidR="0025009C">
        <w:t xml:space="preserve"> </w:t>
      </w:r>
    </w:p>
    <w:p w14:paraId="328F51E3" w14:textId="3F454C81" w:rsidR="0025009C" w:rsidRDefault="0025009C" w:rsidP="00634B72">
      <w:pPr>
        <w:pStyle w:val="Els-body-text"/>
      </w:pPr>
    </w:p>
    <w:p w14:paraId="6094BEF0" w14:textId="72FC6ECF" w:rsidR="0025009C" w:rsidRDefault="0025009C" w:rsidP="00634B72">
      <w:pPr>
        <w:pStyle w:val="Els-body-text"/>
      </w:pPr>
      <w:r>
        <w:t>In summary, companies have three options to develop a mobile application or use a combination of all. To reach the widest possible base within limiting resources, companies must evaluate factors such as time to market, customer requirements, marketing strategy</w:t>
      </w:r>
      <w:r w:rsidR="00B03E19">
        <w:t>, device features, offline functionality,</w:t>
      </w:r>
      <w:r w:rsidR="00D060BF">
        <w:t xml:space="preserve"> </w:t>
      </w:r>
      <w:r w:rsidR="003D3C60">
        <w:t>performance</w:t>
      </w:r>
      <w:r w:rsidR="00D5510A">
        <w:t>, complexity, and maintainability before</w:t>
      </w:r>
      <w:r>
        <w:t xml:space="preserve"> venturing into development</w:t>
      </w:r>
      <w:sdt>
        <w:sdtPr>
          <w:id w:val="1098139364"/>
          <w:citation/>
        </w:sdtPr>
        <w:sdtEndPr/>
        <w:sdtContent>
          <w:r w:rsidR="00B05FC2">
            <w:fldChar w:fldCharType="begin"/>
          </w:r>
          <w:r w:rsidR="00B05FC2">
            <w:instrText xml:space="preserve"> CITATION aws231 \l 1033 </w:instrText>
          </w:r>
          <w:r w:rsidR="00B05FC2">
            <w:fldChar w:fldCharType="separate"/>
          </w:r>
          <w:r w:rsidR="00C63E7E">
            <w:rPr>
              <w:noProof/>
            </w:rPr>
            <w:t xml:space="preserve"> </w:t>
          </w:r>
          <w:r w:rsidR="00C63E7E" w:rsidRPr="00C63E7E">
            <w:rPr>
              <w:noProof/>
            </w:rPr>
            <w:t>(aws amazon, n.d.)</w:t>
          </w:r>
          <w:r w:rsidR="00B05FC2">
            <w:fldChar w:fldCharType="end"/>
          </w:r>
        </w:sdtContent>
      </w:sdt>
      <w:sdt>
        <w:sdtPr>
          <w:id w:val="-1746714186"/>
          <w:citation/>
        </w:sdtPr>
        <w:sdtEndPr/>
        <w:sdtContent>
          <w:r w:rsidR="00D5510A">
            <w:fldChar w:fldCharType="begin"/>
          </w:r>
          <w:r w:rsidR="00D5510A">
            <w:instrText xml:space="preserve"> CITATION Ral13 \l 1033 </w:instrText>
          </w:r>
          <w:r w:rsidR="00D5510A">
            <w:fldChar w:fldCharType="separate"/>
          </w:r>
          <w:r w:rsidR="00C63E7E">
            <w:rPr>
              <w:noProof/>
            </w:rPr>
            <w:t xml:space="preserve"> </w:t>
          </w:r>
          <w:r w:rsidR="00C63E7E" w:rsidRPr="00C63E7E">
            <w:rPr>
              <w:noProof/>
            </w:rPr>
            <w:t>(Budiu, 2013)</w:t>
          </w:r>
          <w:r w:rsidR="00D5510A">
            <w:fldChar w:fldCharType="end"/>
          </w:r>
        </w:sdtContent>
      </w:sdt>
      <w:r>
        <w:t>.</w:t>
      </w:r>
    </w:p>
    <w:p w14:paraId="48C630BF" w14:textId="77777777" w:rsidR="0025009C" w:rsidRDefault="0025009C" w:rsidP="0025009C">
      <w:pPr>
        <w:pStyle w:val="Els-body-text"/>
        <w:ind w:firstLine="0"/>
      </w:pPr>
    </w:p>
    <w:p w14:paraId="282B34FC" w14:textId="4947423C" w:rsidR="001234A1" w:rsidRDefault="00B83256" w:rsidP="00634B72">
      <w:pPr>
        <w:pStyle w:val="Els-body-text"/>
      </w:pPr>
      <w:r w:rsidRPr="006E4729">
        <w:rPr>
          <w:noProof/>
        </w:rPr>
        <w:drawing>
          <wp:anchor distT="0" distB="0" distL="114300" distR="114300" simplePos="0" relativeHeight="251653632" behindDoc="0" locked="0" layoutInCell="1" allowOverlap="1" wp14:anchorId="272B775D" wp14:editId="483B5992">
            <wp:simplePos x="0" y="0"/>
            <wp:positionH relativeFrom="margin">
              <wp:align>center</wp:align>
            </wp:positionH>
            <wp:positionV relativeFrom="paragraph">
              <wp:posOffset>248285</wp:posOffset>
            </wp:positionV>
            <wp:extent cx="3971925" cy="2319655"/>
            <wp:effectExtent l="0" t="0" r="9525" b="444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71925" cy="2319655"/>
                    </a:xfrm>
                    <a:prstGeom prst="rect">
                      <a:avLst/>
                    </a:prstGeom>
                  </pic:spPr>
                </pic:pic>
              </a:graphicData>
            </a:graphic>
            <wp14:sizeRelH relativeFrom="margin">
              <wp14:pctWidth>0</wp14:pctWidth>
            </wp14:sizeRelH>
            <wp14:sizeRelV relativeFrom="margin">
              <wp14:pctHeight>0</wp14:pctHeight>
            </wp14:sizeRelV>
          </wp:anchor>
        </w:drawing>
      </w:r>
    </w:p>
    <w:p w14:paraId="22E7ED86" w14:textId="7988BEB8" w:rsidR="001234A1" w:rsidRDefault="00B83256" w:rsidP="00B83256">
      <w:pPr>
        <w:pStyle w:val="Els-caption"/>
        <w:jc w:val="center"/>
      </w:pPr>
      <w:r>
        <w:tab/>
        <w:t>Fig. 1. Figure of cross platform capability for different mobile applications</w:t>
      </w:r>
      <w:sdt>
        <w:sdtPr>
          <w:id w:val="1491145585"/>
          <w:citation/>
        </w:sdtPr>
        <w:sdtEndPr/>
        <w:sdtContent>
          <w:r>
            <w:fldChar w:fldCharType="begin"/>
          </w:r>
          <w:r>
            <w:instrText xml:space="preserve"> CITATION Pau15 \l 1033 </w:instrText>
          </w:r>
          <w:r>
            <w:fldChar w:fldCharType="separate"/>
          </w:r>
          <w:r w:rsidR="00C63E7E">
            <w:rPr>
              <w:noProof/>
            </w:rPr>
            <w:t xml:space="preserve"> </w:t>
          </w:r>
          <w:r w:rsidR="00C63E7E" w:rsidRPr="00C63E7E">
            <w:rPr>
              <w:noProof/>
            </w:rPr>
            <w:t>(Paulo R. M. de Andrade, 2015)</w:t>
          </w:r>
          <w:r>
            <w:fldChar w:fldCharType="end"/>
          </w:r>
        </w:sdtContent>
      </w:sdt>
      <w:r>
        <w:t>.</w:t>
      </w:r>
    </w:p>
    <w:p w14:paraId="00A15CB9" w14:textId="77777777" w:rsidR="00B83256" w:rsidRDefault="00B83256" w:rsidP="00634B72">
      <w:pPr>
        <w:pStyle w:val="Els-body-text"/>
      </w:pPr>
    </w:p>
    <w:p w14:paraId="356AF776" w14:textId="63A43265" w:rsidR="0025009C" w:rsidRDefault="0025009C" w:rsidP="00634B72">
      <w:pPr>
        <w:pStyle w:val="Els-body-text"/>
      </w:pPr>
    </w:p>
    <w:p w14:paraId="2D2E464D" w14:textId="45CEDB1E" w:rsidR="0025009C" w:rsidRDefault="00B83256" w:rsidP="00B83256">
      <w:pPr>
        <w:pStyle w:val="Els-caption"/>
        <w:spacing w:after="80"/>
        <w:ind w:left="1325"/>
      </w:pPr>
      <w:r>
        <w:t>Table 1. Summary of differences: Native application, Hybrid Application, Web Application</w:t>
      </w:r>
      <w:sdt>
        <w:sdtPr>
          <w:id w:val="1603528815"/>
          <w:citation/>
        </w:sdtPr>
        <w:sdtEndPr/>
        <w:sdtContent>
          <w:r>
            <w:fldChar w:fldCharType="begin"/>
          </w:r>
          <w:r>
            <w:instrText xml:space="preserve"> CITATION aws231 \l 1033 </w:instrText>
          </w:r>
          <w:r>
            <w:fldChar w:fldCharType="separate"/>
          </w:r>
          <w:r w:rsidR="00C63E7E">
            <w:rPr>
              <w:noProof/>
            </w:rPr>
            <w:t xml:space="preserve"> </w:t>
          </w:r>
          <w:r w:rsidR="00C63E7E" w:rsidRPr="00C63E7E">
            <w:rPr>
              <w:noProof/>
            </w:rPr>
            <w:t>(aws amazon, n.d.)</w:t>
          </w:r>
          <w:r>
            <w:fldChar w:fldCharType="end"/>
          </w:r>
        </w:sdtContent>
      </w:sdt>
    </w:p>
    <w:tbl>
      <w:tblPr>
        <w:tblW w:w="0" w:type="auto"/>
        <w:jc w:val="center"/>
        <w:tblLook w:val="01E0" w:firstRow="1" w:lastRow="1" w:firstColumn="1" w:lastColumn="1" w:noHBand="0" w:noVBand="0"/>
      </w:tblPr>
      <w:tblGrid>
        <w:gridCol w:w="3291"/>
        <w:gridCol w:w="1450"/>
        <w:gridCol w:w="1450"/>
        <w:gridCol w:w="1450"/>
      </w:tblGrid>
      <w:tr w:rsidR="0025009C" w14:paraId="785258E2" w14:textId="3730513E" w:rsidTr="00BF0F3E">
        <w:trPr>
          <w:jc w:val="center"/>
        </w:trPr>
        <w:tc>
          <w:tcPr>
            <w:tcW w:w="3291" w:type="dxa"/>
            <w:tcBorders>
              <w:top w:val="single" w:sz="4" w:space="0" w:color="auto"/>
              <w:bottom w:val="single" w:sz="4" w:space="0" w:color="auto"/>
            </w:tcBorders>
          </w:tcPr>
          <w:p w14:paraId="7648DD16" w14:textId="008AC0F5" w:rsidR="0025009C" w:rsidRDefault="0025009C" w:rsidP="00BF0F3E">
            <w:pPr>
              <w:pStyle w:val="Els-table-text"/>
            </w:pPr>
            <w:r>
              <w:t>Characteristics</w:t>
            </w:r>
          </w:p>
        </w:tc>
        <w:tc>
          <w:tcPr>
            <w:tcW w:w="1450" w:type="dxa"/>
            <w:tcBorders>
              <w:top w:val="single" w:sz="4" w:space="0" w:color="auto"/>
              <w:bottom w:val="single" w:sz="4" w:space="0" w:color="auto"/>
            </w:tcBorders>
          </w:tcPr>
          <w:p w14:paraId="64567CB1" w14:textId="4CEECF12" w:rsidR="0025009C" w:rsidRDefault="0025009C" w:rsidP="00BF0F3E">
            <w:pPr>
              <w:pStyle w:val="Els-table-text"/>
            </w:pPr>
            <w:r>
              <w:t>Native App</w:t>
            </w:r>
          </w:p>
        </w:tc>
        <w:tc>
          <w:tcPr>
            <w:tcW w:w="1450" w:type="dxa"/>
            <w:tcBorders>
              <w:top w:val="single" w:sz="4" w:space="0" w:color="auto"/>
              <w:bottom w:val="single" w:sz="4" w:space="0" w:color="auto"/>
            </w:tcBorders>
          </w:tcPr>
          <w:p w14:paraId="64FA7B20" w14:textId="5FACE7DC" w:rsidR="0025009C" w:rsidRDefault="0025009C" w:rsidP="00BF0F3E">
            <w:pPr>
              <w:pStyle w:val="Els-table-text"/>
            </w:pPr>
            <w:r>
              <w:t>Hybrid App</w:t>
            </w:r>
          </w:p>
        </w:tc>
        <w:tc>
          <w:tcPr>
            <w:tcW w:w="1450" w:type="dxa"/>
            <w:tcBorders>
              <w:top w:val="single" w:sz="4" w:space="0" w:color="auto"/>
              <w:bottom w:val="single" w:sz="4" w:space="0" w:color="auto"/>
            </w:tcBorders>
          </w:tcPr>
          <w:p w14:paraId="53A98D04" w14:textId="531AF9D2" w:rsidR="0025009C" w:rsidRDefault="0025009C" w:rsidP="00BF0F3E">
            <w:pPr>
              <w:pStyle w:val="Els-table-text"/>
            </w:pPr>
            <w:r>
              <w:t>Web App</w:t>
            </w:r>
          </w:p>
        </w:tc>
      </w:tr>
      <w:tr w:rsidR="0025009C" w14:paraId="633F3182" w14:textId="2A93B5F6" w:rsidTr="00BF0F3E">
        <w:trPr>
          <w:jc w:val="center"/>
        </w:trPr>
        <w:tc>
          <w:tcPr>
            <w:tcW w:w="3291" w:type="dxa"/>
            <w:tcBorders>
              <w:top w:val="single" w:sz="4" w:space="0" w:color="auto"/>
              <w:bottom w:val="single" w:sz="4" w:space="0" w:color="auto"/>
            </w:tcBorders>
          </w:tcPr>
          <w:p w14:paraId="0A28C347" w14:textId="77777777" w:rsidR="0025009C" w:rsidRDefault="0025009C" w:rsidP="00BF0F3E">
            <w:pPr>
              <w:pStyle w:val="Els-table-text"/>
            </w:pPr>
          </w:p>
        </w:tc>
        <w:tc>
          <w:tcPr>
            <w:tcW w:w="1450" w:type="dxa"/>
            <w:tcBorders>
              <w:top w:val="single" w:sz="4" w:space="0" w:color="auto"/>
              <w:bottom w:val="single" w:sz="4" w:space="0" w:color="auto"/>
            </w:tcBorders>
          </w:tcPr>
          <w:p w14:paraId="58D820EE" w14:textId="77777777" w:rsidR="0025009C" w:rsidRDefault="0025009C" w:rsidP="00BF0F3E">
            <w:pPr>
              <w:pStyle w:val="Els-table-text"/>
            </w:pPr>
          </w:p>
        </w:tc>
        <w:tc>
          <w:tcPr>
            <w:tcW w:w="1450" w:type="dxa"/>
            <w:tcBorders>
              <w:top w:val="single" w:sz="4" w:space="0" w:color="auto"/>
              <w:bottom w:val="single" w:sz="4" w:space="0" w:color="auto"/>
            </w:tcBorders>
          </w:tcPr>
          <w:p w14:paraId="767435C1" w14:textId="77777777" w:rsidR="0025009C" w:rsidRDefault="0025009C" w:rsidP="00BF0F3E">
            <w:pPr>
              <w:pStyle w:val="Els-table-text"/>
            </w:pPr>
          </w:p>
        </w:tc>
        <w:tc>
          <w:tcPr>
            <w:tcW w:w="1450" w:type="dxa"/>
            <w:tcBorders>
              <w:top w:val="single" w:sz="4" w:space="0" w:color="auto"/>
              <w:bottom w:val="single" w:sz="4" w:space="0" w:color="auto"/>
            </w:tcBorders>
          </w:tcPr>
          <w:p w14:paraId="7FB85A3B" w14:textId="77777777" w:rsidR="0025009C" w:rsidRDefault="0025009C" w:rsidP="00BF0F3E">
            <w:pPr>
              <w:pStyle w:val="Els-table-text"/>
            </w:pPr>
          </w:p>
        </w:tc>
      </w:tr>
      <w:tr w:rsidR="0025009C" w14:paraId="733F51B1" w14:textId="5E6A8EA8" w:rsidTr="00BF0F3E">
        <w:trPr>
          <w:jc w:val="center"/>
        </w:trPr>
        <w:tc>
          <w:tcPr>
            <w:tcW w:w="3291" w:type="dxa"/>
            <w:tcBorders>
              <w:top w:val="single" w:sz="4" w:space="0" w:color="auto"/>
            </w:tcBorders>
          </w:tcPr>
          <w:p w14:paraId="0A5B46EF" w14:textId="1C200EC5" w:rsidR="0025009C" w:rsidRDefault="0025009C" w:rsidP="00BF0F3E">
            <w:pPr>
              <w:pStyle w:val="Els-table-text"/>
            </w:pPr>
            <w:r>
              <w:t>Usage</w:t>
            </w:r>
          </w:p>
        </w:tc>
        <w:tc>
          <w:tcPr>
            <w:tcW w:w="1450" w:type="dxa"/>
            <w:tcBorders>
              <w:top w:val="single" w:sz="4" w:space="0" w:color="auto"/>
            </w:tcBorders>
          </w:tcPr>
          <w:p w14:paraId="6ABCF838" w14:textId="522021C8" w:rsidR="0025009C" w:rsidRDefault="00B05FC2" w:rsidP="00BF0F3E">
            <w:pPr>
              <w:pStyle w:val="Els-table-text"/>
            </w:pPr>
            <w:r>
              <w:t>Required to be installed on device</w:t>
            </w:r>
          </w:p>
        </w:tc>
        <w:tc>
          <w:tcPr>
            <w:tcW w:w="1450" w:type="dxa"/>
            <w:tcBorders>
              <w:top w:val="single" w:sz="4" w:space="0" w:color="auto"/>
            </w:tcBorders>
          </w:tcPr>
          <w:p w14:paraId="6E8B5B6D" w14:textId="45A8BF66" w:rsidR="0025009C" w:rsidRDefault="00B05FC2" w:rsidP="00BF0F3E">
            <w:pPr>
              <w:pStyle w:val="Els-table-text"/>
            </w:pPr>
            <w:r>
              <w:t>Required to be installed on device</w:t>
            </w:r>
          </w:p>
        </w:tc>
        <w:tc>
          <w:tcPr>
            <w:tcW w:w="1450" w:type="dxa"/>
            <w:tcBorders>
              <w:top w:val="single" w:sz="4" w:space="0" w:color="auto"/>
            </w:tcBorders>
          </w:tcPr>
          <w:p w14:paraId="38EF9B5F" w14:textId="018F2F03" w:rsidR="0025009C" w:rsidRDefault="00B05FC2" w:rsidP="00BF0F3E">
            <w:pPr>
              <w:pStyle w:val="Els-table-text"/>
            </w:pPr>
            <w:r>
              <w:t>Can access directly from web browser</w:t>
            </w:r>
          </w:p>
        </w:tc>
      </w:tr>
      <w:tr w:rsidR="0025009C" w14:paraId="44D3F802" w14:textId="5B286B45" w:rsidTr="00BF0F3E">
        <w:trPr>
          <w:jc w:val="center"/>
        </w:trPr>
        <w:tc>
          <w:tcPr>
            <w:tcW w:w="3291" w:type="dxa"/>
          </w:tcPr>
          <w:p w14:paraId="5F2DDF1F" w14:textId="36FA63BE" w:rsidR="0025009C" w:rsidRDefault="0025009C" w:rsidP="00BF0F3E">
            <w:pPr>
              <w:pStyle w:val="Els-table-text"/>
            </w:pPr>
            <w:r>
              <w:t>Internal working</w:t>
            </w:r>
          </w:p>
        </w:tc>
        <w:tc>
          <w:tcPr>
            <w:tcW w:w="1450" w:type="dxa"/>
          </w:tcPr>
          <w:p w14:paraId="7DD590C9" w14:textId="3C2F7599" w:rsidR="0025009C" w:rsidRDefault="001E416A" w:rsidP="00BF0F3E">
            <w:pPr>
              <w:pStyle w:val="Els-table-text"/>
            </w:pPr>
            <w:r>
              <w:t>Client code written in technology and language specific to the device or platform</w:t>
            </w:r>
          </w:p>
        </w:tc>
        <w:tc>
          <w:tcPr>
            <w:tcW w:w="1450" w:type="dxa"/>
          </w:tcPr>
          <w:p w14:paraId="052057C6" w14:textId="44BC5ED2" w:rsidR="0025009C" w:rsidRDefault="00B05FC2" w:rsidP="00BF0F3E">
            <w:pPr>
              <w:pStyle w:val="Els-table-text"/>
            </w:pPr>
            <w:r>
              <w:t>Client and browser code wrapped in a native shell or container</w:t>
            </w:r>
          </w:p>
        </w:tc>
        <w:tc>
          <w:tcPr>
            <w:tcW w:w="1450" w:type="dxa"/>
          </w:tcPr>
          <w:p w14:paraId="38A81527" w14:textId="19874D8D" w:rsidR="0025009C" w:rsidRDefault="001E416A" w:rsidP="00BF0F3E">
            <w:pPr>
              <w:pStyle w:val="Els-table-text"/>
            </w:pPr>
            <w:r>
              <w:t xml:space="preserve">Client code in the browser communicates </w:t>
            </w:r>
          </w:p>
        </w:tc>
      </w:tr>
      <w:tr w:rsidR="0025009C" w14:paraId="0808A9CD" w14:textId="23403FE7" w:rsidTr="0025009C">
        <w:trPr>
          <w:jc w:val="center"/>
        </w:trPr>
        <w:tc>
          <w:tcPr>
            <w:tcW w:w="3291" w:type="dxa"/>
          </w:tcPr>
          <w:p w14:paraId="12DE3D98" w14:textId="43A66EBB" w:rsidR="0025009C" w:rsidRDefault="0025009C" w:rsidP="00BF0F3E">
            <w:pPr>
              <w:pStyle w:val="Els-table-text"/>
            </w:pPr>
            <w:r>
              <w:t>Native device features</w:t>
            </w:r>
          </w:p>
        </w:tc>
        <w:tc>
          <w:tcPr>
            <w:tcW w:w="1450" w:type="dxa"/>
          </w:tcPr>
          <w:p w14:paraId="72EDB407" w14:textId="1C963292" w:rsidR="0025009C" w:rsidRDefault="00B05FC2" w:rsidP="00BF0F3E">
            <w:pPr>
              <w:pStyle w:val="Els-table-text"/>
            </w:pPr>
            <w:r>
              <w:t>Accessible</w:t>
            </w:r>
          </w:p>
        </w:tc>
        <w:tc>
          <w:tcPr>
            <w:tcW w:w="1450" w:type="dxa"/>
          </w:tcPr>
          <w:p w14:paraId="24205925" w14:textId="5008888B" w:rsidR="0025009C" w:rsidRDefault="00B05FC2" w:rsidP="00BF0F3E">
            <w:pPr>
              <w:pStyle w:val="Els-table-text"/>
            </w:pPr>
            <w:r>
              <w:t>Accessible</w:t>
            </w:r>
          </w:p>
        </w:tc>
        <w:tc>
          <w:tcPr>
            <w:tcW w:w="1450" w:type="dxa"/>
          </w:tcPr>
          <w:p w14:paraId="72E04660" w14:textId="5901D991" w:rsidR="0025009C" w:rsidRDefault="001E416A" w:rsidP="00BF0F3E">
            <w:pPr>
              <w:pStyle w:val="Els-table-text"/>
            </w:pPr>
            <w:r>
              <w:t>Limited access to certain features and depends on browser capability</w:t>
            </w:r>
            <w:sdt>
              <w:sdtPr>
                <w:id w:val="-1560553834"/>
                <w:citation/>
              </w:sdtPr>
              <w:sdtEndPr/>
              <w:sdtContent>
                <w:r>
                  <w:fldChar w:fldCharType="begin"/>
                </w:r>
                <w:r>
                  <w:instrText xml:space="preserve"> CITATION Joe12 \l 1033 </w:instrText>
                </w:r>
                <w:r>
                  <w:fldChar w:fldCharType="separate"/>
                </w:r>
                <w:r w:rsidR="00C63E7E">
                  <w:rPr>
                    <w:noProof/>
                  </w:rPr>
                  <w:t xml:space="preserve"> </w:t>
                </w:r>
                <w:r w:rsidR="00C63E7E" w:rsidRPr="00C63E7E">
                  <w:rPr>
                    <w:noProof/>
                  </w:rPr>
                  <w:t>(Stangarone, 2012)</w:t>
                </w:r>
                <w:r>
                  <w:fldChar w:fldCharType="end"/>
                </w:r>
              </w:sdtContent>
            </w:sdt>
            <w:sdt>
              <w:sdtPr>
                <w:id w:val="1257093820"/>
                <w:citation/>
              </w:sdtPr>
              <w:sdtEndPr/>
              <w:sdtContent>
                <w:r>
                  <w:fldChar w:fldCharType="begin"/>
                </w:r>
                <w:r>
                  <w:instrText xml:space="preserve"> CITATION Ion23 \l 1033 </w:instrText>
                </w:r>
                <w:r>
                  <w:fldChar w:fldCharType="separate"/>
                </w:r>
                <w:r w:rsidR="00C63E7E">
                  <w:rPr>
                    <w:noProof/>
                  </w:rPr>
                  <w:t xml:space="preserve"> </w:t>
                </w:r>
                <w:r w:rsidR="00C63E7E" w:rsidRPr="00C63E7E">
                  <w:rPr>
                    <w:noProof/>
                  </w:rPr>
                  <w:t>(Ionic, 2023)</w:t>
                </w:r>
                <w:r>
                  <w:fldChar w:fldCharType="end"/>
                </w:r>
              </w:sdtContent>
            </w:sdt>
          </w:p>
        </w:tc>
      </w:tr>
      <w:tr w:rsidR="0025009C" w14:paraId="69C7EFD8" w14:textId="77777777" w:rsidTr="0025009C">
        <w:trPr>
          <w:jc w:val="center"/>
        </w:trPr>
        <w:tc>
          <w:tcPr>
            <w:tcW w:w="3291" w:type="dxa"/>
          </w:tcPr>
          <w:p w14:paraId="48EEEF26" w14:textId="43B1292C" w:rsidR="0025009C" w:rsidRDefault="0025009C" w:rsidP="00BF0F3E">
            <w:pPr>
              <w:pStyle w:val="Els-table-text"/>
            </w:pPr>
            <w:r>
              <w:t>User experience</w:t>
            </w:r>
          </w:p>
        </w:tc>
        <w:tc>
          <w:tcPr>
            <w:tcW w:w="1450" w:type="dxa"/>
          </w:tcPr>
          <w:p w14:paraId="115959DA" w14:textId="77777777" w:rsidR="0025009C" w:rsidRDefault="0025009C" w:rsidP="00BF0F3E">
            <w:pPr>
              <w:pStyle w:val="Els-table-text"/>
            </w:pPr>
          </w:p>
        </w:tc>
        <w:tc>
          <w:tcPr>
            <w:tcW w:w="1450" w:type="dxa"/>
          </w:tcPr>
          <w:p w14:paraId="2BD8B9E4" w14:textId="77777777" w:rsidR="0025009C" w:rsidRDefault="0025009C" w:rsidP="00BF0F3E">
            <w:pPr>
              <w:pStyle w:val="Els-table-text"/>
            </w:pPr>
          </w:p>
        </w:tc>
        <w:tc>
          <w:tcPr>
            <w:tcW w:w="1450" w:type="dxa"/>
          </w:tcPr>
          <w:p w14:paraId="3460346C" w14:textId="77777777" w:rsidR="0025009C" w:rsidRDefault="0025009C" w:rsidP="00BF0F3E">
            <w:pPr>
              <w:pStyle w:val="Els-table-text"/>
            </w:pPr>
          </w:p>
        </w:tc>
      </w:tr>
      <w:tr w:rsidR="0025009C" w14:paraId="7155EC8A" w14:textId="77777777" w:rsidTr="0025009C">
        <w:trPr>
          <w:jc w:val="center"/>
        </w:trPr>
        <w:tc>
          <w:tcPr>
            <w:tcW w:w="3291" w:type="dxa"/>
          </w:tcPr>
          <w:p w14:paraId="0A3E0F23" w14:textId="63CFF01D" w:rsidR="0025009C" w:rsidRDefault="0025009C" w:rsidP="00BF0F3E">
            <w:pPr>
              <w:pStyle w:val="Els-table-text"/>
            </w:pPr>
            <w:r>
              <w:t>Access</w:t>
            </w:r>
          </w:p>
        </w:tc>
        <w:tc>
          <w:tcPr>
            <w:tcW w:w="1450" w:type="dxa"/>
          </w:tcPr>
          <w:p w14:paraId="09D764D2" w14:textId="21ECBAA1" w:rsidR="0025009C" w:rsidRDefault="00B05FC2" w:rsidP="00BF0F3E">
            <w:pPr>
              <w:pStyle w:val="Els-table-text"/>
            </w:pPr>
            <w:r>
              <w:t>One-step access with offline features</w:t>
            </w:r>
          </w:p>
        </w:tc>
        <w:tc>
          <w:tcPr>
            <w:tcW w:w="1450" w:type="dxa"/>
          </w:tcPr>
          <w:p w14:paraId="27437B1F" w14:textId="0332CACF" w:rsidR="0025009C" w:rsidRDefault="00B05FC2" w:rsidP="00BF0F3E">
            <w:pPr>
              <w:pStyle w:val="Els-table-text"/>
            </w:pPr>
            <w:r>
              <w:t>One-step access with offline features</w:t>
            </w:r>
          </w:p>
        </w:tc>
        <w:tc>
          <w:tcPr>
            <w:tcW w:w="1450" w:type="dxa"/>
          </w:tcPr>
          <w:p w14:paraId="62D71BE4" w14:textId="266DA915" w:rsidR="0025009C" w:rsidRDefault="00B05FC2" w:rsidP="00BF0F3E">
            <w:pPr>
              <w:pStyle w:val="Els-table-text"/>
            </w:pPr>
            <w:r>
              <w:t>Limited by browser capability and network connectivity</w:t>
            </w:r>
          </w:p>
        </w:tc>
      </w:tr>
      <w:tr w:rsidR="0025009C" w14:paraId="14DEE513" w14:textId="77777777" w:rsidTr="0025009C">
        <w:trPr>
          <w:jc w:val="center"/>
        </w:trPr>
        <w:tc>
          <w:tcPr>
            <w:tcW w:w="3291" w:type="dxa"/>
          </w:tcPr>
          <w:p w14:paraId="05B9A367" w14:textId="592AFEB3" w:rsidR="0025009C" w:rsidRDefault="00B05FC2" w:rsidP="00BF0F3E">
            <w:pPr>
              <w:pStyle w:val="Els-table-text"/>
            </w:pPr>
            <w:r>
              <w:lastRenderedPageBreak/>
              <w:t>Performance</w:t>
            </w:r>
          </w:p>
        </w:tc>
        <w:tc>
          <w:tcPr>
            <w:tcW w:w="1450" w:type="dxa"/>
          </w:tcPr>
          <w:p w14:paraId="3DBE59E5" w14:textId="5BCFBCFF" w:rsidR="0025009C" w:rsidRDefault="00B05FC2" w:rsidP="00BF0F3E">
            <w:pPr>
              <w:pStyle w:val="Els-table-text"/>
            </w:pPr>
            <w:r>
              <w:t>Performance can be optimized for device or platform</w:t>
            </w:r>
          </w:p>
        </w:tc>
        <w:tc>
          <w:tcPr>
            <w:tcW w:w="1450" w:type="dxa"/>
          </w:tcPr>
          <w:p w14:paraId="4A8B77DD" w14:textId="24D195EC" w:rsidR="0025009C" w:rsidRDefault="00B05FC2" w:rsidP="00BF0F3E">
            <w:pPr>
              <w:pStyle w:val="Els-table-text"/>
            </w:pPr>
            <w:r>
              <w:t>Faster, but may consume more battery power</w:t>
            </w:r>
          </w:p>
        </w:tc>
        <w:tc>
          <w:tcPr>
            <w:tcW w:w="1450" w:type="dxa"/>
          </w:tcPr>
          <w:p w14:paraId="638232AC" w14:textId="06F5A03F" w:rsidR="0025009C" w:rsidRDefault="00B05FC2" w:rsidP="00BF0F3E">
            <w:pPr>
              <w:pStyle w:val="Els-table-text"/>
            </w:pPr>
            <w:r>
              <w:t>Slowest and least responsive</w:t>
            </w:r>
          </w:p>
        </w:tc>
      </w:tr>
      <w:tr w:rsidR="0025009C" w14:paraId="135D8CEE" w14:textId="77777777" w:rsidTr="0025009C">
        <w:trPr>
          <w:jc w:val="center"/>
        </w:trPr>
        <w:tc>
          <w:tcPr>
            <w:tcW w:w="3291" w:type="dxa"/>
          </w:tcPr>
          <w:p w14:paraId="5A378571" w14:textId="296C7F32" w:rsidR="0025009C" w:rsidRDefault="00B05FC2" w:rsidP="00BF0F3E">
            <w:pPr>
              <w:pStyle w:val="Els-table-text"/>
            </w:pPr>
            <w:r>
              <w:t>Development</w:t>
            </w:r>
          </w:p>
        </w:tc>
        <w:tc>
          <w:tcPr>
            <w:tcW w:w="1450" w:type="dxa"/>
          </w:tcPr>
          <w:p w14:paraId="1F07317F" w14:textId="7614F632" w:rsidR="0025009C" w:rsidRDefault="00B05FC2" w:rsidP="00BF0F3E">
            <w:pPr>
              <w:pStyle w:val="Els-table-text"/>
            </w:pPr>
            <w:r>
              <w:t>Most expensive and h</w:t>
            </w:r>
          </w:p>
        </w:tc>
        <w:tc>
          <w:tcPr>
            <w:tcW w:w="1450" w:type="dxa"/>
          </w:tcPr>
          <w:p w14:paraId="720288C2" w14:textId="77777777" w:rsidR="0025009C" w:rsidRDefault="0025009C" w:rsidP="00BF0F3E">
            <w:pPr>
              <w:pStyle w:val="Els-table-text"/>
            </w:pPr>
          </w:p>
        </w:tc>
        <w:tc>
          <w:tcPr>
            <w:tcW w:w="1450" w:type="dxa"/>
          </w:tcPr>
          <w:p w14:paraId="66458072" w14:textId="77777777" w:rsidR="0025009C" w:rsidRDefault="0025009C" w:rsidP="00BF0F3E">
            <w:pPr>
              <w:pStyle w:val="Els-table-text"/>
            </w:pPr>
          </w:p>
        </w:tc>
      </w:tr>
      <w:tr w:rsidR="0025009C" w14:paraId="46578BC0" w14:textId="77777777" w:rsidTr="0025009C">
        <w:trPr>
          <w:jc w:val="center"/>
        </w:trPr>
        <w:tc>
          <w:tcPr>
            <w:tcW w:w="3291" w:type="dxa"/>
          </w:tcPr>
          <w:p w14:paraId="05ED2F23" w14:textId="77777777" w:rsidR="0025009C" w:rsidRDefault="0025009C" w:rsidP="00BF0F3E">
            <w:pPr>
              <w:pStyle w:val="Els-table-text"/>
            </w:pPr>
          </w:p>
        </w:tc>
        <w:tc>
          <w:tcPr>
            <w:tcW w:w="1450" w:type="dxa"/>
          </w:tcPr>
          <w:p w14:paraId="7735F2C1" w14:textId="77777777" w:rsidR="0025009C" w:rsidRDefault="0025009C" w:rsidP="00BF0F3E">
            <w:pPr>
              <w:pStyle w:val="Els-table-text"/>
            </w:pPr>
          </w:p>
        </w:tc>
        <w:tc>
          <w:tcPr>
            <w:tcW w:w="1450" w:type="dxa"/>
          </w:tcPr>
          <w:p w14:paraId="6BAEDA49" w14:textId="77777777" w:rsidR="0025009C" w:rsidRDefault="0025009C" w:rsidP="00BF0F3E">
            <w:pPr>
              <w:pStyle w:val="Els-table-text"/>
            </w:pPr>
          </w:p>
        </w:tc>
        <w:tc>
          <w:tcPr>
            <w:tcW w:w="1450" w:type="dxa"/>
          </w:tcPr>
          <w:p w14:paraId="2DF90C3F" w14:textId="77777777" w:rsidR="0025009C" w:rsidRDefault="0025009C" w:rsidP="00BF0F3E">
            <w:pPr>
              <w:pStyle w:val="Els-table-text"/>
            </w:pPr>
          </w:p>
        </w:tc>
      </w:tr>
      <w:tr w:rsidR="0025009C" w14:paraId="444FB95A" w14:textId="77777777" w:rsidTr="00BF0F3E">
        <w:trPr>
          <w:jc w:val="center"/>
        </w:trPr>
        <w:tc>
          <w:tcPr>
            <w:tcW w:w="3291" w:type="dxa"/>
            <w:tcBorders>
              <w:bottom w:val="single" w:sz="4" w:space="0" w:color="auto"/>
            </w:tcBorders>
          </w:tcPr>
          <w:p w14:paraId="178FD0E2" w14:textId="77777777" w:rsidR="0025009C" w:rsidRDefault="0025009C" w:rsidP="00BF0F3E">
            <w:pPr>
              <w:pStyle w:val="Els-table-text"/>
            </w:pPr>
          </w:p>
        </w:tc>
        <w:tc>
          <w:tcPr>
            <w:tcW w:w="1450" w:type="dxa"/>
            <w:tcBorders>
              <w:bottom w:val="single" w:sz="4" w:space="0" w:color="auto"/>
            </w:tcBorders>
          </w:tcPr>
          <w:p w14:paraId="034D38CF" w14:textId="77777777" w:rsidR="0025009C" w:rsidRDefault="0025009C" w:rsidP="00BF0F3E">
            <w:pPr>
              <w:pStyle w:val="Els-table-text"/>
            </w:pPr>
          </w:p>
        </w:tc>
        <w:tc>
          <w:tcPr>
            <w:tcW w:w="1450" w:type="dxa"/>
            <w:tcBorders>
              <w:bottom w:val="single" w:sz="4" w:space="0" w:color="auto"/>
            </w:tcBorders>
          </w:tcPr>
          <w:p w14:paraId="44891459" w14:textId="77777777" w:rsidR="0025009C" w:rsidRDefault="0025009C" w:rsidP="00BF0F3E">
            <w:pPr>
              <w:pStyle w:val="Els-table-text"/>
            </w:pPr>
          </w:p>
        </w:tc>
        <w:tc>
          <w:tcPr>
            <w:tcW w:w="1450" w:type="dxa"/>
            <w:tcBorders>
              <w:bottom w:val="single" w:sz="4" w:space="0" w:color="auto"/>
            </w:tcBorders>
          </w:tcPr>
          <w:p w14:paraId="59DE682F" w14:textId="77777777" w:rsidR="0025009C" w:rsidRDefault="0025009C" w:rsidP="00BF0F3E">
            <w:pPr>
              <w:pStyle w:val="Els-table-text"/>
            </w:pPr>
          </w:p>
        </w:tc>
      </w:tr>
    </w:tbl>
    <w:p w14:paraId="4BC262E3" w14:textId="40A7A073" w:rsidR="006E4729" w:rsidRDefault="006E4729" w:rsidP="00634B72">
      <w:pPr>
        <w:pStyle w:val="Els-body-text"/>
      </w:pPr>
    </w:p>
    <w:p w14:paraId="0EBDFAF9" w14:textId="3C95FCD3" w:rsidR="006E4729" w:rsidRDefault="006E4729" w:rsidP="00634B72">
      <w:pPr>
        <w:pStyle w:val="Els-body-text"/>
      </w:pPr>
    </w:p>
    <w:p w14:paraId="44BF7587" w14:textId="28648E1D" w:rsidR="006E4729" w:rsidRDefault="006E4729" w:rsidP="00634B72">
      <w:pPr>
        <w:pStyle w:val="Els-body-text"/>
      </w:pPr>
    </w:p>
    <w:p w14:paraId="0017F72C" w14:textId="0A9E5712" w:rsidR="006E4729" w:rsidRDefault="006E4729" w:rsidP="00634B72">
      <w:pPr>
        <w:pStyle w:val="Els-body-text"/>
      </w:pPr>
    </w:p>
    <w:p w14:paraId="2C44627A" w14:textId="71D49ED6" w:rsidR="00634B72" w:rsidRDefault="00763767" w:rsidP="00634B72">
      <w:pPr>
        <w:pStyle w:val="Els-body-text"/>
      </w:pPr>
      <w:r>
        <w:t>These applications usually utilize network connection to access remote computing resources such as data accessing with API</w:t>
      </w:r>
      <w:sdt>
        <w:sdtPr>
          <w:id w:val="-2099312408"/>
          <w:placeholder>
            <w:docPart w:val="DefaultPlaceholder_1081868574"/>
          </w:placeholder>
          <w:citation/>
        </w:sdtPr>
        <w:sdtEndPr/>
        <w:sdtContent>
          <w:r>
            <w:fldChar w:fldCharType="begin"/>
          </w:r>
          <w:r>
            <w:instrText xml:space="preserve"> CITATION aws23 \l 1033 </w:instrText>
          </w:r>
          <w:r>
            <w:fldChar w:fldCharType="separate"/>
          </w:r>
          <w:r w:rsidR="00C63E7E">
            <w:rPr>
              <w:noProof/>
            </w:rPr>
            <w:t xml:space="preserve"> </w:t>
          </w:r>
          <w:r w:rsidR="00C63E7E" w:rsidRPr="00C63E7E">
            <w:rPr>
              <w:noProof/>
            </w:rPr>
            <w:t>(aws, 2023)</w:t>
          </w:r>
          <w:r>
            <w:fldChar w:fldCharType="end"/>
          </w:r>
        </w:sdtContent>
      </w:sdt>
      <w:r>
        <w:t>.</w:t>
      </w:r>
      <w:r w:rsidR="00205FB1">
        <w:t xml:space="preserve"> For mobile web applications, these applications </w:t>
      </w:r>
      <w:r w:rsidR="456605D8">
        <w:t>are mainly</w:t>
      </w:r>
      <w:r w:rsidR="00781790">
        <w:t xml:space="preserve"> developed using the same tools and language as regular web pages, but with touch-friendly user interface. This has made it possible for developers to develop apps for various platforms quickly.</w:t>
      </w:r>
    </w:p>
    <w:p w14:paraId="4933E9AF" w14:textId="77777777" w:rsidR="00E50210" w:rsidRDefault="00E50210" w:rsidP="00634B72">
      <w:pPr>
        <w:pStyle w:val="Els-body-text"/>
      </w:pPr>
    </w:p>
    <w:p w14:paraId="3A1C0642" w14:textId="000A654D" w:rsidR="00E80FE9" w:rsidRDefault="00E80FE9" w:rsidP="00E80FE9">
      <w:pPr>
        <w:pStyle w:val="Els-2ndorder-head"/>
      </w:pPr>
      <w:r>
        <w:t>End to end testing</w:t>
      </w:r>
    </w:p>
    <w:p w14:paraId="6AA7F801" w14:textId="77777777" w:rsidR="00E50210" w:rsidRDefault="00E50210" w:rsidP="00634B72">
      <w:pPr>
        <w:pStyle w:val="Els-body-text"/>
      </w:pPr>
    </w:p>
    <w:p w14:paraId="261A854E" w14:textId="713E1AF2" w:rsidR="00E50210" w:rsidRDefault="00E50210" w:rsidP="00634B72">
      <w:pPr>
        <w:pStyle w:val="Els-body-text"/>
      </w:pPr>
      <w:r>
        <w:t>End-to-end</w:t>
      </w:r>
      <w:r w:rsidR="00E6095C">
        <w:t xml:space="preserve"> (E2E)</w:t>
      </w:r>
      <w:r>
        <w:t xml:space="preserve"> testing is essential for the seamless functioning of mobile applications. According to a blog post by Shreya Bose</w:t>
      </w:r>
      <w:sdt>
        <w:sdtPr>
          <w:id w:val="-1891258312"/>
          <w:citation/>
        </w:sdtPr>
        <w:sdtEndPr/>
        <w:sdtContent>
          <w:r>
            <w:fldChar w:fldCharType="begin"/>
          </w:r>
          <w:r>
            <w:instrText xml:space="preserve"> CITATION Shr23 \l 1033 </w:instrText>
          </w:r>
          <w:r>
            <w:fldChar w:fldCharType="separate"/>
          </w:r>
          <w:r w:rsidR="00C63E7E">
            <w:rPr>
              <w:noProof/>
            </w:rPr>
            <w:t xml:space="preserve"> </w:t>
          </w:r>
          <w:r w:rsidR="00C63E7E" w:rsidRPr="00C63E7E">
            <w:rPr>
              <w:noProof/>
            </w:rPr>
            <w:t>(Bose, 2023)</w:t>
          </w:r>
          <w:r>
            <w:fldChar w:fldCharType="end"/>
          </w:r>
        </w:sdtContent>
      </w:sdt>
      <w:r>
        <w:t>, End-to-end testing is a technique that verifies the entire software application from start to finish, including the systems, components, and integrations involved in the application’s workflow.</w:t>
      </w:r>
      <w:r w:rsidR="00E6095C">
        <w:t xml:space="preserve"> During E2E testing, the software is tested from the end user’s perspective, in which test cases that simulate real user scenario are designed, including the user interface, backend services, databases and network communications, to validate the application’s overall behavior. </w:t>
      </w:r>
      <w:r w:rsidR="00E80FE9">
        <w:t xml:space="preserve">The goal is to simulate a real user scenario to test the functionality and performance under </w:t>
      </w:r>
    </w:p>
    <w:p w14:paraId="78E427F1" w14:textId="45C9FC3B" w:rsidR="00763767" w:rsidRDefault="00763767" w:rsidP="00763767">
      <w:pPr>
        <w:pStyle w:val="Els-body-text"/>
      </w:pPr>
    </w:p>
    <w:p w14:paraId="2A5EC22F" w14:textId="75DC5BF4" w:rsidR="255A1839" w:rsidRDefault="255A1839" w:rsidP="00B642B4">
      <w:pPr>
        <w:pStyle w:val="Els-2ndorder-head"/>
      </w:pPr>
      <w:r>
        <w:t>Testing Mobile Applications</w:t>
      </w:r>
    </w:p>
    <w:p w14:paraId="7F7EA97B" w14:textId="480CD76A" w:rsidR="002413AC" w:rsidRDefault="00A45C16" w:rsidP="639604C4">
      <w:pPr>
        <w:pStyle w:val="Els-body-text"/>
      </w:pPr>
      <w:r>
        <w:t>Most mobile web applications are developed with a combination of HTML5, JavaScript, and CSS</w:t>
      </w:r>
      <w:customXmlInsRangeStart w:id="0" w:author="STUDENT Yit How Wong" w:date="2023-04-20T15:22:00Z"/>
      <w:sdt>
        <w:sdtPr>
          <w:id w:val="-1936509508"/>
          <w:placeholder>
            <w:docPart w:val="DefaultPlaceholder_1081868574"/>
          </w:placeholder>
          <w:citation/>
        </w:sdtPr>
        <w:sdtEndPr/>
        <w:sdtContent>
          <w:customXmlInsRangeEnd w:id="0"/>
          <w:ins w:id="1" w:author="STUDENT Yit How Wong" w:date="2023-04-20T15:22:00Z">
            <w:r>
              <w:fldChar w:fldCharType="begin"/>
            </w:r>
            <w:r w:rsidRPr="6042C584">
              <w:rPr>
                <w:lang w:val="en-IE"/>
              </w:rPr>
              <w:instrText xml:space="preserve"> CITATION Wil03 \l 6153 </w:instrText>
            </w:r>
            <w:r>
              <w:fldChar w:fldCharType="separate"/>
            </w:r>
          </w:ins>
          <w:r w:rsidR="00C63E7E">
            <w:rPr>
              <w:noProof/>
              <w:lang w:val="en-IE"/>
            </w:rPr>
            <w:t xml:space="preserve"> </w:t>
          </w:r>
          <w:r w:rsidR="00C63E7E" w:rsidRPr="00C63E7E">
            <w:rPr>
              <w:noProof/>
              <w:lang w:val="en-IE"/>
            </w:rPr>
            <w:t>(Jobe, 203)</w:t>
          </w:r>
          <w:ins w:id="2" w:author="STUDENT Yit How Wong" w:date="2023-04-20T15:22:00Z">
            <w:r>
              <w:fldChar w:fldCharType="end"/>
            </w:r>
          </w:ins>
          <w:customXmlInsRangeStart w:id="3" w:author="STUDENT Yit How Wong" w:date="2023-04-20T15:22:00Z"/>
        </w:sdtContent>
      </w:sdt>
      <w:customXmlInsRangeEnd w:id="3"/>
      <w:r>
        <w:t xml:space="preserve">. Therefore, </w:t>
      </w:r>
      <w:r w:rsidR="4AB67FFE">
        <w:t>regular</w:t>
      </w:r>
      <w:r w:rsidR="00475725">
        <w:t xml:space="preserve"> application testing types and techniques can also be applied to mobile web </w:t>
      </w:r>
      <w:r w:rsidR="0E171549">
        <w:t>applications</w:t>
      </w:r>
      <w:r w:rsidR="00475725">
        <w:t xml:space="preserve">. These </w:t>
      </w:r>
      <w:r w:rsidR="003D3C60">
        <w:t>include</w:t>
      </w:r>
      <w:r w:rsidR="00475725">
        <w:t xml:space="preserve"> </w:t>
      </w:r>
      <w:r w:rsidR="003D3C60">
        <w:t>a combination of manual and automated testing that covers functionality, usability, interface, database, performance, security</w:t>
      </w:r>
      <w:r w:rsidR="003720A4">
        <w:t>, regression</w:t>
      </w:r>
      <w:r w:rsidR="003D3C60">
        <w:t xml:space="preserve"> and </w:t>
      </w:r>
      <w:r w:rsidR="003720A4">
        <w:t>compatibility</w:t>
      </w:r>
      <w:customXmlInsRangeStart w:id="4" w:author="STUDENT Yit How Wong" w:date="2023-04-20T15:22:00Z"/>
      <w:sdt>
        <w:sdtPr>
          <w:id w:val="699201846"/>
          <w:placeholder>
            <w:docPart w:val="DefaultPlaceholder_1081868574"/>
          </w:placeholder>
          <w:citation/>
        </w:sdtPr>
        <w:sdtEndPr/>
        <w:sdtContent>
          <w:customXmlInsRangeEnd w:id="4"/>
          <w:ins w:id="5" w:author="STUDENT Yit How Wong" w:date="2023-04-20T15:22:00Z">
            <w:r>
              <w:fldChar w:fldCharType="begin"/>
            </w:r>
            <w:r w:rsidRPr="6042C584">
              <w:rPr>
                <w:lang w:val="en-IE"/>
              </w:rPr>
              <w:instrText xml:space="preserve"> CITATION Jas23 \l 6153 </w:instrText>
            </w:r>
            <w:r>
              <w:fldChar w:fldCharType="separate"/>
            </w:r>
          </w:ins>
          <w:r w:rsidR="00C63E7E">
            <w:rPr>
              <w:noProof/>
              <w:lang w:val="en-IE"/>
            </w:rPr>
            <w:t xml:space="preserve"> </w:t>
          </w:r>
          <w:r w:rsidR="00C63E7E" w:rsidRPr="00C63E7E">
            <w:rPr>
              <w:noProof/>
              <w:lang w:val="en-IE"/>
            </w:rPr>
            <w:t>(Unadkat, 2023)</w:t>
          </w:r>
          <w:ins w:id="6" w:author="STUDENT Yit How Wong" w:date="2023-04-20T15:22:00Z">
            <w:r>
              <w:fldChar w:fldCharType="end"/>
            </w:r>
          </w:ins>
          <w:customXmlInsRangeStart w:id="7" w:author="STUDENT Yit How Wong" w:date="2023-04-20T15:22:00Z"/>
        </w:sdtContent>
      </w:sdt>
      <w:customXmlInsRangeEnd w:id="7"/>
      <w:r w:rsidR="003D3C60">
        <w:t>.</w:t>
      </w:r>
      <w:r w:rsidR="002413AC">
        <w:t xml:space="preserve"> Fortunately, web application testing framework has matured that allows automated test to be performed.</w:t>
      </w:r>
      <w:r w:rsidR="003720A4">
        <w:t xml:space="preserve"> </w:t>
      </w:r>
      <w:r w:rsidR="003F60FB">
        <w:t>Selenium is well known example of open-source testing framework that enables testers to write automated test in various programming language for functionality testing</w:t>
      </w:r>
      <w:sdt>
        <w:sdtPr>
          <w:id w:val="-1970655183"/>
          <w:citation/>
        </w:sdtPr>
        <w:sdtEndPr/>
        <w:sdtContent>
          <w:r w:rsidR="003F60FB">
            <w:fldChar w:fldCharType="begin"/>
          </w:r>
          <w:r w:rsidR="003F60FB">
            <w:rPr>
              <w:lang w:val="en-IE"/>
            </w:rPr>
            <w:instrText xml:space="preserve"> CITATION Sel23 \l 6153 </w:instrText>
          </w:r>
          <w:r w:rsidR="003F60FB">
            <w:fldChar w:fldCharType="separate"/>
          </w:r>
          <w:r w:rsidR="00C63E7E">
            <w:rPr>
              <w:noProof/>
              <w:lang w:val="en-IE"/>
            </w:rPr>
            <w:t xml:space="preserve"> </w:t>
          </w:r>
          <w:r w:rsidR="00C63E7E" w:rsidRPr="00C63E7E">
            <w:rPr>
              <w:noProof/>
              <w:lang w:val="en-IE"/>
            </w:rPr>
            <w:t>(Selenium , 2023)</w:t>
          </w:r>
          <w:r w:rsidR="003F60FB">
            <w:fldChar w:fldCharType="end"/>
          </w:r>
        </w:sdtContent>
      </w:sdt>
      <w:r w:rsidR="003F60FB">
        <w:t>.</w:t>
      </w:r>
      <w:r w:rsidR="002413AC">
        <w:t xml:space="preserve"> </w:t>
      </w:r>
      <w:r w:rsidR="003720A4">
        <w:t xml:space="preserve">However, testing mobile web </w:t>
      </w:r>
      <w:r w:rsidR="464813EA">
        <w:t>applications</w:t>
      </w:r>
      <w:r w:rsidR="003720A4">
        <w:t xml:space="preserve"> has an additional layer of difficulties as opposed to the traditional, due to the wide variety of devices, operating systems, and </w:t>
      </w:r>
      <w:r w:rsidR="2249728B">
        <w:t>browsers</w:t>
      </w:r>
      <w:r w:rsidR="003720A4">
        <w:t xml:space="preserve"> that exist. </w:t>
      </w:r>
      <w:r w:rsidR="00E50210">
        <w:t>There are ways QA can test their mobile application discussed as below:</w:t>
      </w:r>
    </w:p>
    <w:p w14:paraId="7C6D38CC" w14:textId="77777777" w:rsidR="00897748" w:rsidRDefault="00897748" w:rsidP="639604C4">
      <w:pPr>
        <w:pStyle w:val="Els-body-text"/>
      </w:pPr>
    </w:p>
    <w:p w14:paraId="51EEC16B" w14:textId="5C61B0BB" w:rsidR="00A45C16" w:rsidRDefault="00E50210" w:rsidP="639604C4">
      <w:pPr>
        <w:pStyle w:val="Els-body-text"/>
      </w:pPr>
      <w:r>
        <w:rPr>
          <w:b/>
          <w:bCs/>
        </w:rPr>
        <w:t>Virtual device</w:t>
      </w:r>
      <w:r>
        <w:t xml:space="preserve">: </w:t>
      </w:r>
      <w:r w:rsidR="009C67E7">
        <w:t>A common approach is to use emulators or simulators. These tools allow testers to replicate different</w:t>
      </w:r>
      <w:r w:rsidR="00A129B5">
        <w:t xml:space="preserve"> mobile</w:t>
      </w:r>
      <w:r w:rsidR="009C67E7">
        <w:t xml:space="preserve"> devices and operating </w:t>
      </w:r>
      <w:r w:rsidR="23ED9677">
        <w:t>systems</w:t>
      </w:r>
      <w:r w:rsidR="009C67E7">
        <w:t xml:space="preserve"> in a virtual environment</w:t>
      </w:r>
      <w:r w:rsidR="00FA7496">
        <w:t xml:space="preserve">. For example, Android Studio </w:t>
      </w:r>
      <w:r>
        <w:t xml:space="preserve">has built in simulator </w:t>
      </w:r>
      <w:r w:rsidR="00FA7496">
        <w:t xml:space="preserve">allows creating </w:t>
      </w:r>
      <w:r w:rsidR="0B8B306A">
        <w:t>instances</w:t>
      </w:r>
      <w:r w:rsidR="00FA7496">
        <w:t xml:space="preserve"> of Android virtual </w:t>
      </w:r>
      <w:r w:rsidR="6E0F4108">
        <w:t>devices</w:t>
      </w:r>
      <w:r w:rsidR="00FA7496">
        <w:t xml:space="preserve"> that mimic </w:t>
      </w:r>
      <w:r w:rsidR="00574454">
        <w:t xml:space="preserve">Android version and hardware characteristic of the </w:t>
      </w:r>
      <w:r w:rsidR="00FA7496">
        <w:t>simulated devi</w:t>
      </w:r>
      <w:r w:rsidR="00574454">
        <w:t>ce</w:t>
      </w:r>
      <w:sdt>
        <w:sdtPr>
          <w:id w:val="-398214104"/>
          <w:placeholder>
            <w:docPart w:val="DefaultPlaceholder_1081868574"/>
          </w:placeholder>
          <w:citation/>
        </w:sdtPr>
        <w:sdtEndPr/>
        <w:sdtContent>
          <w:r w:rsidR="00574454">
            <w:fldChar w:fldCharType="begin"/>
          </w:r>
          <w:r w:rsidR="00574454">
            <w:rPr>
              <w:lang w:val="en-IE"/>
            </w:rPr>
            <w:instrText xml:space="preserve"> CITATION And23 \l 6153 </w:instrText>
          </w:r>
          <w:r w:rsidR="00574454">
            <w:fldChar w:fldCharType="separate"/>
          </w:r>
          <w:r w:rsidR="00C63E7E">
            <w:rPr>
              <w:noProof/>
              <w:lang w:val="en-IE"/>
            </w:rPr>
            <w:t xml:space="preserve"> </w:t>
          </w:r>
          <w:r w:rsidR="00C63E7E" w:rsidRPr="00C63E7E">
            <w:rPr>
              <w:noProof/>
              <w:lang w:val="en-IE"/>
            </w:rPr>
            <w:t>(Android for Developers, 2023)</w:t>
          </w:r>
          <w:r w:rsidR="00574454">
            <w:fldChar w:fldCharType="end"/>
          </w:r>
        </w:sdtContent>
      </w:sdt>
      <w:r w:rsidR="00574454">
        <w:t xml:space="preserve">. </w:t>
      </w:r>
      <w:r w:rsidR="5D5C371C">
        <w:t xml:space="preserve">However, it is impossible for these tools to perform </w:t>
      </w:r>
      <w:r w:rsidR="6E0CEC23">
        <w:t>the same</w:t>
      </w:r>
      <w:r w:rsidR="5D5C371C">
        <w:t xml:space="preserve"> as real devices</w:t>
      </w:r>
      <w:r w:rsidR="008960FE">
        <w:t xml:space="preserve"> </w:t>
      </w:r>
      <w:sdt>
        <w:sdtPr>
          <w:id w:val="1567918980"/>
          <w:citation/>
        </w:sdtPr>
        <w:sdtEndPr/>
        <w:sdtContent>
          <w:r w:rsidR="008960FE">
            <w:fldChar w:fldCharType="begin"/>
          </w:r>
          <w:r w:rsidR="008960FE">
            <w:rPr>
              <w:lang w:val="en-IE"/>
            </w:rPr>
            <w:instrText xml:space="preserve"> CITATION Ale17 \l 6153 </w:instrText>
          </w:r>
          <w:r w:rsidR="008960FE">
            <w:fldChar w:fldCharType="separate"/>
          </w:r>
          <w:r w:rsidR="00C63E7E" w:rsidRPr="00C63E7E">
            <w:rPr>
              <w:noProof/>
              <w:lang w:val="en-IE"/>
            </w:rPr>
            <w:t>(McPeak, 2017)</w:t>
          </w:r>
          <w:r w:rsidR="008960FE">
            <w:fldChar w:fldCharType="end"/>
          </w:r>
        </w:sdtContent>
      </w:sdt>
      <w:r w:rsidR="008960FE">
        <w:t xml:space="preserve">. </w:t>
      </w:r>
      <w:r w:rsidR="647F323A">
        <w:t>T</w:t>
      </w:r>
      <w:r w:rsidR="7C67BE3B">
        <w:t>hey</w:t>
      </w:r>
      <w:r w:rsidR="647F323A">
        <w:t xml:space="preserve"> </w:t>
      </w:r>
      <w:r w:rsidR="75F0EF29">
        <w:t>also have a reputation for producing false negative and positive results</w:t>
      </w:r>
      <w:sdt>
        <w:sdtPr>
          <w:id w:val="-1401754952"/>
          <w:citation/>
        </w:sdtPr>
        <w:sdtEndPr/>
        <w:sdtContent>
          <w:r w:rsidR="008960FE">
            <w:fldChar w:fldCharType="begin"/>
          </w:r>
          <w:r w:rsidR="008960FE">
            <w:rPr>
              <w:lang w:val="en-IE"/>
            </w:rPr>
            <w:instrText xml:space="preserve"> CITATION Ind17 \l 6153 </w:instrText>
          </w:r>
          <w:r w:rsidR="008960FE">
            <w:fldChar w:fldCharType="separate"/>
          </w:r>
          <w:r w:rsidR="00C63E7E">
            <w:rPr>
              <w:noProof/>
              <w:lang w:val="en-IE"/>
            </w:rPr>
            <w:t xml:space="preserve"> </w:t>
          </w:r>
          <w:r w:rsidR="00C63E7E" w:rsidRPr="00C63E7E">
            <w:rPr>
              <w:noProof/>
              <w:lang w:val="en-IE"/>
            </w:rPr>
            <w:t>(Indium, 2017)</w:t>
          </w:r>
          <w:r w:rsidR="008960FE">
            <w:fldChar w:fldCharType="end"/>
          </w:r>
        </w:sdtContent>
      </w:sdt>
      <w:sdt>
        <w:sdtPr>
          <w:id w:val="1532455879"/>
          <w:citation/>
        </w:sdtPr>
        <w:sdtEndPr/>
        <w:sdtContent>
          <w:r w:rsidR="008960FE">
            <w:fldChar w:fldCharType="begin"/>
          </w:r>
          <w:r w:rsidR="008960FE">
            <w:rPr>
              <w:lang w:val="en-IE"/>
            </w:rPr>
            <w:instrText xml:space="preserve"> CITATION Kel23 \l 6153 </w:instrText>
          </w:r>
          <w:r w:rsidR="008960FE">
            <w:fldChar w:fldCharType="separate"/>
          </w:r>
          <w:r w:rsidR="00C63E7E">
            <w:rPr>
              <w:noProof/>
              <w:lang w:val="en-IE"/>
            </w:rPr>
            <w:t xml:space="preserve"> </w:t>
          </w:r>
          <w:r w:rsidR="00C63E7E" w:rsidRPr="00C63E7E">
            <w:rPr>
              <w:noProof/>
              <w:lang w:val="en-IE"/>
            </w:rPr>
            <w:t>(Kam, 2023)</w:t>
          </w:r>
          <w:r w:rsidR="008960FE">
            <w:fldChar w:fldCharType="end"/>
          </w:r>
        </w:sdtContent>
      </w:sdt>
      <w:r w:rsidR="008960FE">
        <w:t xml:space="preserve">. For this reason, testing on real devices is essential to replicate highly accurate </w:t>
      </w:r>
      <w:r w:rsidR="00B048A6">
        <w:t>representation</w:t>
      </w:r>
      <w:r w:rsidR="00897748">
        <w:t>.</w:t>
      </w:r>
    </w:p>
    <w:p w14:paraId="709008C6" w14:textId="77777777" w:rsidR="00897748" w:rsidRDefault="00897748" w:rsidP="639604C4">
      <w:pPr>
        <w:pStyle w:val="Els-body-text"/>
      </w:pPr>
    </w:p>
    <w:p w14:paraId="5956B30F" w14:textId="0E967BD6" w:rsidR="003F60FB" w:rsidRDefault="00E50210" w:rsidP="639604C4">
      <w:pPr>
        <w:pStyle w:val="Els-body-text"/>
      </w:pPr>
      <w:r w:rsidRPr="00E50210">
        <w:rPr>
          <w:b/>
          <w:bCs/>
        </w:rPr>
        <w:t>Real mobile device</w:t>
      </w:r>
      <w:r>
        <w:t xml:space="preserve">: </w:t>
      </w:r>
      <w:r w:rsidR="003F60FB">
        <w:t xml:space="preserve">Testing mobile web </w:t>
      </w:r>
      <w:r w:rsidR="00897748">
        <w:t>applications</w:t>
      </w:r>
      <w:r w:rsidR="003F60FB">
        <w:t xml:space="preserve"> on </w:t>
      </w:r>
      <w:r w:rsidR="00897748">
        <w:t>an actual</w:t>
      </w:r>
      <w:r w:rsidR="00405607">
        <w:t xml:space="preserve"> device provides an edge compare</w:t>
      </w:r>
      <w:r w:rsidR="00897748">
        <w:t>d</w:t>
      </w:r>
      <w:r w:rsidR="00405607">
        <w:t xml:space="preserve"> to </w:t>
      </w:r>
      <w:r w:rsidR="00897748">
        <w:t xml:space="preserve">a </w:t>
      </w:r>
      <w:r w:rsidR="00405607">
        <w:t xml:space="preserve">virtual device. It gives real time </w:t>
      </w:r>
      <w:r w:rsidR="00B048A6">
        <w:t xml:space="preserve">technical performance such as load times, response times, and overall responsiveness.  Test network connectivity, battery life, and power consumption are also important metrics for resource intensive web </w:t>
      </w:r>
      <w:r w:rsidR="006D500C">
        <w:lastRenderedPageBreak/>
        <w:t>applications</w:t>
      </w:r>
      <w:r w:rsidR="00B048A6">
        <w:t>.</w:t>
      </w:r>
      <w:r w:rsidR="006D500C">
        <w:t xml:space="preserve"> Most importantly, </w:t>
      </w:r>
      <w:r w:rsidR="00533B81">
        <w:t>real devices allow for more accurate user experience testing, as users interact with the application in a way that emulators and simulators cannot replicate.</w:t>
      </w:r>
      <w:r w:rsidR="00A076DD">
        <w:t xml:space="preserve"> With that said, real device testing is best reserved for later in the development cycle, especially entering the integration phase., where integration, functional and non-functional testing are needed</w:t>
      </w:r>
      <w:sdt>
        <w:sdtPr>
          <w:id w:val="2066140781"/>
          <w:citation/>
        </w:sdtPr>
        <w:sdtEndPr/>
        <w:sdtContent>
          <w:r w:rsidR="00A076DD">
            <w:fldChar w:fldCharType="begin"/>
          </w:r>
          <w:r w:rsidR="00A076DD">
            <w:instrText xml:space="preserve"> CITATION Era20 \l 1033 </w:instrText>
          </w:r>
          <w:r w:rsidR="00A076DD">
            <w:fldChar w:fldCharType="separate"/>
          </w:r>
          <w:r w:rsidR="00C63E7E">
            <w:rPr>
              <w:noProof/>
            </w:rPr>
            <w:t xml:space="preserve"> </w:t>
          </w:r>
          <w:r w:rsidR="00C63E7E" w:rsidRPr="00C63E7E">
            <w:rPr>
              <w:noProof/>
            </w:rPr>
            <w:t>(Kinsbruner, 2020)</w:t>
          </w:r>
          <w:r w:rsidR="00A076DD">
            <w:fldChar w:fldCharType="end"/>
          </w:r>
        </w:sdtContent>
      </w:sdt>
      <w:r w:rsidR="00A076DD">
        <w:t>.</w:t>
      </w:r>
    </w:p>
    <w:p w14:paraId="29A7908F" w14:textId="77777777" w:rsidR="00E50210" w:rsidRDefault="00E50210" w:rsidP="639604C4">
      <w:pPr>
        <w:pStyle w:val="Els-body-text"/>
      </w:pPr>
    </w:p>
    <w:p w14:paraId="260F10BF" w14:textId="53D235CA" w:rsidR="0054754A" w:rsidRPr="00A3700C" w:rsidRDefault="00E50210" w:rsidP="00A3700C">
      <w:pPr>
        <w:pStyle w:val="Els-body-text"/>
      </w:pPr>
      <w:r w:rsidRPr="00E50210">
        <w:rPr>
          <w:b/>
          <w:bCs/>
        </w:rPr>
        <w:t>Real Device Testing Cloud</w:t>
      </w:r>
      <w:r>
        <w:t xml:space="preserve">: </w:t>
      </w:r>
      <w:r w:rsidR="00A129B5">
        <w:t>The</w:t>
      </w:r>
      <w:r w:rsidR="00D060BF">
        <w:t xml:space="preserve"> recent</w:t>
      </w:r>
      <w:r w:rsidR="00A129B5">
        <w:t xml:space="preserve"> emerging trends and technologies in cloud computing </w:t>
      </w:r>
      <w:r w:rsidR="00D060BF">
        <w:t>has enable</w:t>
      </w:r>
      <w:r w:rsidR="008B79DF">
        <w:t>d</w:t>
      </w:r>
      <w:r w:rsidR="00D060BF">
        <w:t xml:space="preserve"> the option of cloud based mobile application testing, </w:t>
      </w:r>
      <w:r w:rsidR="008B79DF">
        <w:t xml:space="preserve">which is built </w:t>
      </w:r>
      <w:r w:rsidR="00D060BF">
        <w:t xml:space="preserve">on top of </w:t>
      </w:r>
      <w:r w:rsidR="002200F1">
        <w:t>the mobile device infrastructure owned</w:t>
      </w:r>
      <w:r w:rsidR="00D060BF">
        <w:t xml:space="preserve"> by </w:t>
      </w:r>
      <w:r w:rsidR="002200F1">
        <w:t xml:space="preserve">the </w:t>
      </w:r>
      <w:r w:rsidR="00D060BF">
        <w:t>cloud provider</w:t>
      </w:r>
      <w:sdt>
        <w:sdtPr>
          <w:id w:val="1882286706"/>
          <w:citation/>
        </w:sdtPr>
        <w:sdtEndPr/>
        <w:sdtContent>
          <w:r w:rsidR="00D060BF">
            <w:fldChar w:fldCharType="begin"/>
          </w:r>
          <w:r w:rsidR="00D060BF">
            <w:instrText xml:space="preserve">CITATION Chu17 \l 1033 </w:instrText>
          </w:r>
          <w:r w:rsidR="00D060BF">
            <w:fldChar w:fldCharType="separate"/>
          </w:r>
          <w:r w:rsidR="00C63E7E">
            <w:rPr>
              <w:noProof/>
            </w:rPr>
            <w:t xml:space="preserve"> </w:t>
          </w:r>
          <w:r w:rsidR="00C63E7E" w:rsidRPr="00C63E7E">
            <w:rPr>
              <w:noProof/>
            </w:rPr>
            <w:t>(Chuanqi Tao, 2017)</w:t>
          </w:r>
          <w:r w:rsidR="00D060BF">
            <w:fldChar w:fldCharType="end"/>
          </w:r>
        </w:sdtContent>
      </w:sdt>
      <w:r w:rsidR="00D060BF">
        <w:t>. This practice of running mobile application tests in the cloud instead of</w:t>
      </w:r>
      <w:r w:rsidR="008B79DF">
        <w:t xml:space="preserve"> an</w:t>
      </w:r>
      <w:r w:rsidR="00D060BF">
        <w:t xml:space="preserve"> </w:t>
      </w:r>
      <w:r w:rsidR="002200F1">
        <w:t>on-premises</w:t>
      </w:r>
      <w:r w:rsidR="00D060BF">
        <w:t xml:space="preserve"> environment, has allowed developers or companies to run their software test on various mobile devices without </w:t>
      </w:r>
      <w:r w:rsidR="002200F1">
        <w:t>the need for physical hardwar</w:t>
      </w:r>
      <w:r w:rsidR="008B79DF">
        <w:t>e. T</w:t>
      </w:r>
      <w:r w:rsidR="00E12B16">
        <w:t>herefore</w:t>
      </w:r>
      <w:r w:rsidR="008B79DF">
        <w:t>, this</w:t>
      </w:r>
      <w:r w:rsidR="00E12B16">
        <w:t xml:space="preserve"> greatly reduce</w:t>
      </w:r>
      <w:r w:rsidR="008B79DF">
        <w:t>s</w:t>
      </w:r>
      <w:r w:rsidR="00E12B16">
        <w:t xml:space="preserve"> the initial cost of device test</w:t>
      </w:r>
      <w:r w:rsidR="008B79DF">
        <w:t>ing</w:t>
      </w:r>
      <w:r w:rsidR="00E12B16">
        <w:t xml:space="preserve"> </w:t>
      </w:r>
      <w:r w:rsidR="008B79DF">
        <w:t>in</w:t>
      </w:r>
      <w:r w:rsidR="00E12B16">
        <w:t xml:space="preserve"> a scalable environment. </w:t>
      </w:r>
      <w:r w:rsidR="008B79DF">
        <w:t xml:space="preserve">Additionally, </w:t>
      </w:r>
      <w:r w:rsidR="00E12B16">
        <w:t>cloud hosted testing occurs in real time, so results are immediately available.</w:t>
      </w:r>
      <w:r w:rsidR="00897748">
        <w:t xml:space="preserve"> </w:t>
      </w:r>
    </w:p>
    <w:p w14:paraId="6DDC1749" w14:textId="77777777" w:rsidR="0054754A" w:rsidRPr="0006083B" w:rsidRDefault="0054754A" w:rsidP="00A3700C">
      <w:pPr>
        <w:pStyle w:val="Els-body-text"/>
        <w:ind w:firstLine="0"/>
        <w:rPr>
          <w:szCs w:val="16"/>
        </w:rPr>
      </w:pPr>
    </w:p>
    <w:p w14:paraId="7E24E99D" w14:textId="0F6D9F0A" w:rsidR="00472EA7" w:rsidRDefault="00A9547A" w:rsidP="00472EA7">
      <w:pPr>
        <w:pStyle w:val="Els-1storder-head"/>
      </w:pPr>
      <w:r w:rsidRPr="00A9547A">
        <w:drawing>
          <wp:anchor distT="0" distB="0" distL="114300" distR="114300" simplePos="0" relativeHeight="251657728" behindDoc="0" locked="0" layoutInCell="1" allowOverlap="1" wp14:anchorId="3E1F3371" wp14:editId="1E2132B5">
            <wp:simplePos x="0" y="0"/>
            <wp:positionH relativeFrom="column">
              <wp:posOffset>97790</wp:posOffset>
            </wp:positionH>
            <wp:positionV relativeFrom="paragraph">
              <wp:posOffset>428625</wp:posOffset>
            </wp:positionV>
            <wp:extent cx="5718175" cy="2073910"/>
            <wp:effectExtent l="0" t="0" r="0" b="254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8175" cy="2073910"/>
                    </a:xfrm>
                    <a:prstGeom prst="rect">
                      <a:avLst/>
                    </a:prstGeom>
                  </pic:spPr>
                </pic:pic>
              </a:graphicData>
            </a:graphic>
            <wp14:sizeRelH relativeFrom="margin">
              <wp14:pctWidth>0</wp14:pctWidth>
            </wp14:sizeRelH>
            <wp14:sizeRelV relativeFrom="margin">
              <wp14:pctHeight>0</wp14:pctHeight>
            </wp14:sizeRelV>
          </wp:anchor>
        </w:drawing>
      </w:r>
      <w:r w:rsidR="00505420" w:rsidRPr="00505420">
        <w:t>Meth</w:t>
      </w:r>
      <w:r w:rsidR="00A3700C">
        <w:t>o</w:t>
      </w:r>
      <w:r w:rsidR="00505420" w:rsidRPr="00505420">
        <w:t>dology</w:t>
      </w:r>
    </w:p>
    <w:p w14:paraId="18F84858" w14:textId="521030DD" w:rsidR="00D158CA" w:rsidRPr="00D158CA" w:rsidRDefault="00D158CA" w:rsidP="00AB3B62">
      <w:pPr>
        <w:pStyle w:val="Els-body-text"/>
        <w:jc w:val="center"/>
        <w:rPr>
          <w:sz w:val="16"/>
        </w:rPr>
      </w:pPr>
      <w:r w:rsidRPr="00D158CA">
        <w:rPr>
          <w:sz w:val="16"/>
        </w:rPr>
        <w:t xml:space="preserve">Fig. </w:t>
      </w:r>
      <w:r>
        <w:rPr>
          <w:sz w:val="16"/>
        </w:rPr>
        <w:t>2</w:t>
      </w:r>
      <w:r w:rsidRPr="00D158CA">
        <w:rPr>
          <w:sz w:val="16"/>
        </w:rPr>
        <w:t xml:space="preserve">. Figure of </w:t>
      </w:r>
      <w:r w:rsidR="009B1E15">
        <w:rPr>
          <w:sz w:val="16"/>
        </w:rPr>
        <w:t>Architecture Diagram</w:t>
      </w:r>
    </w:p>
    <w:p w14:paraId="0BE5B088" w14:textId="1BD467CB" w:rsidR="00A9547A" w:rsidRPr="00D158CA" w:rsidRDefault="00A9547A" w:rsidP="00A9547A">
      <w:pPr>
        <w:pStyle w:val="Els-body-text"/>
        <w:rPr>
          <w:sz w:val="16"/>
        </w:rPr>
      </w:pPr>
    </w:p>
    <w:p w14:paraId="1C99DF6F" w14:textId="15CB5862" w:rsidR="00A9547A" w:rsidRPr="00A9547A" w:rsidRDefault="00A9547A" w:rsidP="00A9547A">
      <w:pPr>
        <w:pStyle w:val="Els-body-text"/>
      </w:pPr>
    </w:p>
    <w:p w14:paraId="5F3FCDB9" w14:textId="7AC2E252" w:rsidR="008B79DF" w:rsidRDefault="00472EA7" w:rsidP="008B79DF">
      <w:pPr>
        <w:pStyle w:val="Els-body-text"/>
      </w:pPr>
      <w:r>
        <w:t xml:space="preserve">The design philosophy for this study is to create a cross platform mobile web application that </w:t>
      </w:r>
      <w:r w:rsidR="00192CDF">
        <w:t>integrates</w:t>
      </w:r>
      <w:r>
        <w:t xml:space="preserve"> several cloud tools that were reviewed above, that supports a</w:t>
      </w:r>
      <w:r w:rsidR="00192CDF">
        <w:t xml:space="preserve"> combination of manual and automating testing during the software development lifecycle. The web application is a Pong game written in the language of HTML, CSS, and JavaScript. The application is capable of </w:t>
      </w:r>
      <w:r w:rsidR="0024730B">
        <w:t>performing browser identification based on the user agent of the browser and changing the control scheme for the paddle accordingly. On the desktop browser environment, the paddle will be controlled by using the UP and DOWN, or W and S for upward and downward movement. On a mobile device, the paddle will be controlled using the touch screen function where the paddle direction movement is inverted after a touch screen action.</w:t>
      </w:r>
      <w:r w:rsidR="003A035C">
        <w:t xml:space="preserve"> The code repository is hosted and managed on GitHub. To deploy the web application onto cloud environment,</w:t>
      </w:r>
      <w:r w:rsidR="00700435">
        <w:t xml:space="preserve"> </w:t>
      </w:r>
      <w:r w:rsidR="003A035C">
        <w:t xml:space="preserve">an automate continuous delivery pipeline tool, AWS </w:t>
      </w:r>
      <w:proofErr w:type="spellStart"/>
      <w:r w:rsidR="003A035C">
        <w:t>CodePipeline</w:t>
      </w:r>
      <w:proofErr w:type="spellEnd"/>
      <w:r w:rsidR="003A035C">
        <w:t>, is used to automate the software release process.</w:t>
      </w:r>
      <w:r w:rsidR="003041B7">
        <w:t xml:space="preserve"> An AWS </w:t>
      </w:r>
      <w:proofErr w:type="spellStart"/>
      <w:r w:rsidR="003041B7">
        <w:t>CodePipeline</w:t>
      </w:r>
      <w:proofErr w:type="spellEnd"/>
      <w:r w:rsidR="003041B7">
        <w:t xml:space="preserve"> service ro</w:t>
      </w:r>
      <w:r w:rsidR="00652446">
        <w:t>le</w:t>
      </w:r>
      <w:r w:rsidR="003041B7">
        <w:t xml:space="preserve"> is automatically established, or can be created manually, during the pipeline setup stage. By default, the service role provides full access to many of the AWS services such as the compute services: EC2, Elastic </w:t>
      </w:r>
      <w:proofErr w:type="spellStart"/>
      <w:r w:rsidR="003041B7">
        <w:t>BeanStalk</w:t>
      </w:r>
      <w:proofErr w:type="spellEnd"/>
      <w:r w:rsidR="003041B7">
        <w:t>, CloudFormation; storage services: S3</w:t>
      </w:r>
      <w:r w:rsidR="00652446">
        <w:t xml:space="preserve">; and monitoring services: CloudWatch. Then, the GitHub authentication is performed to establish a connection between </w:t>
      </w:r>
      <w:proofErr w:type="spellStart"/>
      <w:r w:rsidR="00652446">
        <w:t>CodePipeline</w:t>
      </w:r>
      <w:proofErr w:type="spellEnd"/>
      <w:r w:rsidR="00E50DBD">
        <w:t xml:space="preserve">, managed by AWS </w:t>
      </w:r>
      <w:proofErr w:type="spellStart"/>
      <w:r w:rsidR="00E50DBD">
        <w:t>CodeStar</w:t>
      </w:r>
      <w:proofErr w:type="spellEnd"/>
      <w:r w:rsidR="00E50DBD">
        <w:t>, to retrieve the code artifacts. Lastly, the deploy</w:t>
      </w:r>
      <w:r w:rsidR="00DE660F">
        <w:t xml:space="preserve">ment destination is set to AWS S3 bucket as the Pong game is a static website, that does not </w:t>
      </w:r>
      <w:r w:rsidR="008B79DF">
        <w:t>rely</w:t>
      </w:r>
      <w:r w:rsidR="00DE660F">
        <w:t xml:space="preserve"> on server-side processing used commonly in dynamic website. </w:t>
      </w:r>
      <w:r w:rsidR="008B79DF">
        <w:t>Public access policy is set to publicly accessible on the S3 Bucket policy permissions, for public accessing on the Internet.</w:t>
      </w:r>
    </w:p>
    <w:p w14:paraId="287DEA7D" w14:textId="01998439" w:rsidR="008B79DF" w:rsidRDefault="008B79DF" w:rsidP="008B79DF">
      <w:pPr>
        <w:pStyle w:val="Els-body-text"/>
      </w:pPr>
    </w:p>
    <w:p w14:paraId="79723BC5" w14:textId="1816A5D3" w:rsidR="008B79DF" w:rsidRDefault="008B79DF" w:rsidP="008B79DF">
      <w:pPr>
        <w:pStyle w:val="Els-body-text"/>
      </w:pPr>
      <w:r>
        <w:t xml:space="preserve">AWS Device Farm is </w:t>
      </w:r>
      <w:r w:rsidR="00096654">
        <w:t xml:space="preserve">selected for the automated and manual testing tool for this study. It allows seamless connection to multiple mobile devices, instead of creating complex testing infrastructure. </w:t>
      </w:r>
      <w:r w:rsidR="000B242C">
        <w:t xml:space="preserve">With </w:t>
      </w:r>
      <w:r w:rsidR="00096654">
        <w:t xml:space="preserve">AWS free tier account, it provides 1000 minutes of </w:t>
      </w:r>
      <w:r w:rsidR="000B242C">
        <w:t xml:space="preserve">automated testing and remote access. To request remote access on device farm, one simply </w:t>
      </w:r>
      <w:r w:rsidR="000B242C">
        <w:lastRenderedPageBreak/>
        <w:t xml:space="preserve">has to choose a device from a huge selection of device pool. Once the session connection is established, the Pong game website is accessible via inputting the index.html object URL stated in the S3 bucket. </w:t>
      </w:r>
      <w:r w:rsidR="00DD357E">
        <w:t xml:space="preserve">This </w:t>
      </w:r>
      <w:r w:rsidR="0026231D">
        <w:t xml:space="preserve">has </w:t>
      </w:r>
      <w:r w:rsidR="00DD357E">
        <w:t xml:space="preserve">allowed functional testing to be </w:t>
      </w:r>
      <w:r w:rsidR="0026231D">
        <w:t>carried out.</w:t>
      </w:r>
    </w:p>
    <w:p w14:paraId="49C5281C" w14:textId="4B46BE28" w:rsidR="0026231D" w:rsidRDefault="0026231D" w:rsidP="008B79DF">
      <w:pPr>
        <w:pStyle w:val="Els-body-text"/>
      </w:pPr>
    </w:p>
    <w:p w14:paraId="329CBE41" w14:textId="4E53F7F9" w:rsidR="006664D3" w:rsidRDefault="0026231D" w:rsidP="008B79DF">
      <w:pPr>
        <w:pStyle w:val="Els-body-text"/>
      </w:pPr>
      <w:r>
        <w:t xml:space="preserve">To integrate automated testing in AWS Device Farm, </w:t>
      </w:r>
      <w:r w:rsidR="00BE571D">
        <w:t xml:space="preserve">a </w:t>
      </w:r>
      <w:r w:rsidR="00E91135">
        <w:t>simple</w:t>
      </w:r>
      <w:r w:rsidR="00BE571D">
        <w:t xml:space="preserve"> unit test case using </w:t>
      </w:r>
      <w:r w:rsidR="00683364">
        <w:t>Mocha JS library</w:t>
      </w:r>
      <w:r w:rsidR="0047424B">
        <w:t xml:space="preserve"> is created</w:t>
      </w:r>
      <w:r w:rsidR="00DF35CF">
        <w:t xml:space="preserve"> and specified locally in the </w:t>
      </w:r>
      <w:r w:rsidR="0075037D">
        <w:t>Node.js project</w:t>
      </w:r>
      <w:r w:rsidR="00683364">
        <w:t>. The</w:t>
      </w:r>
      <w:r w:rsidR="001256D3">
        <w:t xml:space="preserve">n, the </w:t>
      </w:r>
      <w:r w:rsidR="00B11C29">
        <w:t>Node</w:t>
      </w:r>
      <w:r w:rsidR="0075037D">
        <w:t>.js</w:t>
      </w:r>
      <w:r w:rsidR="00B11C29">
        <w:t xml:space="preserve"> </w:t>
      </w:r>
      <w:r w:rsidR="001256D3">
        <w:t xml:space="preserve">project is </w:t>
      </w:r>
      <w:r w:rsidR="00EC7627">
        <w:t>packaged</w:t>
      </w:r>
      <w:r w:rsidR="001256D3">
        <w:t xml:space="preserve"> </w:t>
      </w:r>
      <w:r w:rsidR="00C372BA">
        <w:t xml:space="preserve">into a </w:t>
      </w:r>
      <w:proofErr w:type="spellStart"/>
      <w:r w:rsidR="00C372BA">
        <w:t>tarball</w:t>
      </w:r>
      <w:proofErr w:type="spellEnd"/>
      <w:r w:rsidR="00EB618F">
        <w:t>, which contains all the code and dependencies</w:t>
      </w:r>
      <w:r w:rsidR="009E75E0">
        <w:t>, and uploaded to the Device Farm test run</w:t>
      </w:r>
      <w:r w:rsidR="00EC7627">
        <w:t xml:space="preserve">. </w:t>
      </w:r>
      <w:r w:rsidR="00764F83">
        <w:t xml:space="preserve">The </w:t>
      </w:r>
      <w:r w:rsidR="00906A95">
        <w:t>automated testing is configured to Appium Node.js testing framework</w:t>
      </w:r>
      <w:r w:rsidR="00FC2EC1">
        <w:t xml:space="preserve">, which </w:t>
      </w:r>
      <w:r w:rsidR="009335FE">
        <w:t>is an open-source test automation framework for mobile applications.</w:t>
      </w:r>
      <w:r w:rsidR="009E75E0">
        <w:t xml:space="preserve"> </w:t>
      </w:r>
      <w:r w:rsidR="00FE4AD7">
        <w:t xml:space="preserve">A pre-written </w:t>
      </w:r>
      <w:r w:rsidR="006A462A">
        <w:t xml:space="preserve">Appium test </w:t>
      </w:r>
      <w:r w:rsidR="00FE4AD7">
        <w:t xml:space="preserve">script has </w:t>
      </w:r>
      <w:r w:rsidR="006A462A">
        <w:t xml:space="preserve">been used </w:t>
      </w:r>
      <w:r w:rsidR="00403B24">
        <w:t xml:space="preserve">for test environment setup </w:t>
      </w:r>
      <w:r w:rsidR="001F78E6">
        <w:t>configuration which includ</w:t>
      </w:r>
      <w:r w:rsidR="0070301E">
        <w:t>e</w:t>
      </w:r>
      <w:r w:rsidR="006664D3">
        <w:t>:</w:t>
      </w:r>
    </w:p>
    <w:p w14:paraId="54DD2849" w14:textId="5DA31EF7" w:rsidR="0026231D" w:rsidRDefault="00D62C5F" w:rsidP="006664D3">
      <w:pPr>
        <w:pStyle w:val="Els-body-text"/>
        <w:numPr>
          <w:ilvl w:val="0"/>
          <w:numId w:val="21"/>
        </w:numPr>
      </w:pPr>
      <w:r>
        <w:t>I</w:t>
      </w:r>
      <w:r w:rsidR="0070301E">
        <w:t xml:space="preserve">nstallation of </w:t>
      </w:r>
      <w:r w:rsidR="0053564C">
        <w:t xml:space="preserve">stated version of </w:t>
      </w:r>
      <w:r w:rsidR="0070301E">
        <w:t>Node,</w:t>
      </w:r>
      <w:r w:rsidR="00BF6106">
        <w:t xml:space="preserve"> Appium</w:t>
      </w:r>
      <w:r w:rsidR="0053564C">
        <w:t xml:space="preserve">, and </w:t>
      </w:r>
      <w:proofErr w:type="spellStart"/>
      <w:r w:rsidR="0053564C">
        <w:t>WebDriverAgent</w:t>
      </w:r>
      <w:proofErr w:type="spellEnd"/>
      <w:r w:rsidR="00741950">
        <w:t xml:space="preserve"> which is</w:t>
      </w:r>
      <w:r w:rsidR="00E10B61">
        <w:t xml:space="preserve"> a</w:t>
      </w:r>
      <w:r w:rsidR="006D499A">
        <w:t>n</w:t>
      </w:r>
      <w:r w:rsidR="00E10B61">
        <w:t xml:space="preserve"> </w:t>
      </w:r>
      <w:r w:rsidR="00DC5449">
        <w:t xml:space="preserve">iOS remote </w:t>
      </w:r>
      <w:r w:rsidR="006D499A">
        <w:t>server test automation framework</w:t>
      </w:r>
      <w:r w:rsidR="00E10B61">
        <w:t xml:space="preserve"> adopted by Appium</w:t>
      </w:r>
      <w:sdt>
        <w:sdtPr>
          <w:id w:val="-1406605071"/>
          <w:citation/>
        </w:sdtPr>
        <w:sdtContent>
          <w:r w:rsidR="006D499A">
            <w:fldChar w:fldCharType="begin"/>
          </w:r>
          <w:r w:rsidR="006D499A">
            <w:instrText xml:space="preserve"> CITATION Doc22 \l 1033 </w:instrText>
          </w:r>
          <w:r w:rsidR="006D499A">
            <w:fldChar w:fldCharType="separate"/>
          </w:r>
          <w:r w:rsidR="00C63E7E">
            <w:rPr>
              <w:noProof/>
            </w:rPr>
            <w:t xml:space="preserve"> </w:t>
          </w:r>
          <w:r w:rsidR="00C63E7E" w:rsidRPr="00C63E7E">
            <w:rPr>
              <w:noProof/>
            </w:rPr>
            <w:t>(Documentation Eggplant Software, 2022)</w:t>
          </w:r>
          <w:r w:rsidR="006D499A">
            <w:fldChar w:fldCharType="end"/>
          </w:r>
        </w:sdtContent>
      </w:sdt>
      <w:r w:rsidR="006664D3">
        <w:t>.</w:t>
      </w:r>
    </w:p>
    <w:p w14:paraId="1616DDBE" w14:textId="76B08898" w:rsidR="006664D3" w:rsidRDefault="00A67CEF" w:rsidP="006664D3">
      <w:pPr>
        <w:pStyle w:val="Els-body-text"/>
        <w:numPr>
          <w:ilvl w:val="0"/>
          <w:numId w:val="21"/>
        </w:numPr>
      </w:pPr>
      <w:r>
        <w:t>Unpackage and install the uploaded node modules.</w:t>
      </w:r>
    </w:p>
    <w:p w14:paraId="1F10E003" w14:textId="1525FB2C" w:rsidR="00A67CEF" w:rsidRDefault="00D62C5F" w:rsidP="006664D3">
      <w:pPr>
        <w:pStyle w:val="Els-body-text"/>
        <w:numPr>
          <w:ilvl w:val="0"/>
          <w:numId w:val="21"/>
        </w:numPr>
      </w:pPr>
      <w:r>
        <w:t>Test environment setup for Appium</w:t>
      </w:r>
    </w:p>
    <w:p w14:paraId="3AB9B7A4" w14:textId="59A06745" w:rsidR="00D62C5F" w:rsidRDefault="00BE2B72" w:rsidP="006664D3">
      <w:pPr>
        <w:pStyle w:val="Els-body-text"/>
        <w:numPr>
          <w:ilvl w:val="0"/>
          <w:numId w:val="21"/>
        </w:numPr>
      </w:pPr>
      <w:r>
        <w:t>Test suite execution</w:t>
      </w:r>
    </w:p>
    <w:p w14:paraId="2DBE0826" w14:textId="3DD599EC" w:rsidR="00C9690D" w:rsidRPr="00B77CA0" w:rsidRDefault="0075037D" w:rsidP="00B77CA0">
      <w:pPr>
        <w:pStyle w:val="Els-body-text"/>
        <w:ind w:firstLine="0"/>
      </w:pPr>
      <w:r>
        <w:t>The unit test is specified in the test suite execution section for automated testing.</w:t>
      </w:r>
      <w:r w:rsidR="00DA5A77">
        <w:t xml:space="preserve"> </w:t>
      </w:r>
      <w:r w:rsidR="0004278A">
        <w:t>The automated test is then run on</w:t>
      </w:r>
      <w:r w:rsidR="00FC6175">
        <w:t xml:space="preserve"> two</w:t>
      </w:r>
      <w:r w:rsidR="00DA5A77">
        <w:t xml:space="preserve"> </w:t>
      </w:r>
      <w:r w:rsidR="00007E0B">
        <w:t xml:space="preserve">dynamic </w:t>
      </w:r>
      <w:r w:rsidR="00DA5A77">
        <w:t xml:space="preserve">device </w:t>
      </w:r>
      <w:r w:rsidR="00FC6175">
        <w:t>pools</w:t>
      </w:r>
      <w:r w:rsidR="0009214B">
        <w:t xml:space="preserve"> </w:t>
      </w:r>
      <w:r w:rsidR="00AF4CD8">
        <w:t>with</w:t>
      </w:r>
      <w:r w:rsidR="00007E0B">
        <w:t xml:space="preserve"> </w:t>
      </w:r>
      <w:r w:rsidR="00AF4CD8">
        <w:t>three</w:t>
      </w:r>
      <w:r w:rsidR="00007E0B">
        <w:t xml:space="preserve"> random Android and iOS mobile devices</w:t>
      </w:r>
      <w:r w:rsidR="00AF4CD8">
        <w:t xml:space="preserve"> respectively</w:t>
      </w:r>
      <w:r w:rsidR="00007E0B">
        <w:t>.</w:t>
      </w:r>
    </w:p>
    <w:p w14:paraId="5B508446" w14:textId="77777777" w:rsidR="00C9690D" w:rsidRPr="00505420" w:rsidRDefault="00C9690D" w:rsidP="00505420">
      <w:pPr>
        <w:pStyle w:val="Els-body-text"/>
        <w:rPr>
          <w:szCs w:val="16"/>
        </w:rPr>
      </w:pPr>
    </w:p>
    <w:p w14:paraId="56FE9637" w14:textId="77777777" w:rsidR="00D657E0" w:rsidRPr="00A3700C" w:rsidRDefault="00D657E0" w:rsidP="00D657E0">
      <w:pPr>
        <w:pStyle w:val="Els-1storder-head"/>
      </w:pPr>
      <w:r w:rsidRPr="00A3700C">
        <w:t>Results/Data/Findings</w:t>
      </w:r>
    </w:p>
    <w:p w14:paraId="1B99F37D" w14:textId="588D350F" w:rsidR="00E9383C" w:rsidRDefault="00E9383C" w:rsidP="00E9383C">
      <w:pPr>
        <w:pStyle w:val="Els-body-text"/>
      </w:pPr>
      <w:r w:rsidRPr="00E9383C">
        <w:t>Th</w:t>
      </w:r>
      <w:r>
        <w:t>e process</w:t>
      </w:r>
      <w:r w:rsidR="002066ED">
        <w:t xml:space="preserve"> of establishing the AWS </w:t>
      </w:r>
      <w:proofErr w:type="spellStart"/>
      <w:r w:rsidR="002066ED">
        <w:t>CodePipeline</w:t>
      </w:r>
      <w:proofErr w:type="spellEnd"/>
      <w:r w:rsidR="002066ED">
        <w:t xml:space="preserve"> was straightforward.</w:t>
      </w:r>
      <w:r w:rsidR="00AB33C1">
        <w:t xml:space="preserve"> AWS </w:t>
      </w:r>
      <w:proofErr w:type="spellStart"/>
      <w:r w:rsidR="00AB33C1">
        <w:t>CodePipeline</w:t>
      </w:r>
      <w:proofErr w:type="spellEnd"/>
      <w:r w:rsidR="00AB33C1">
        <w:t xml:space="preserve"> </w:t>
      </w:r>
      <w:proofErr w:type="gramStart"/>
      <w:r w:rsidR="00AB33C1">
        <w:t>is able to</w:t>
      </w:r>
      <w:proofErr w:type="gramEnd"/>
      <w:r w:rsidR="00AB33C1">
        <w:t xml:space="preserve"> detect any changes made to the GitHub code artifacts</w:t>
      </w:r>
      <w:r w:rsidR="00117E06">
        <w:t xml:space="preserve"> within </w:t>
      </w:r>
      <w:r w:rsidR="007D449D">
        <w:t>minutes and</w:t>
      </w:r>
      <w:r w:rsidR="00117E06">
        <w:t xml:space="preserve"> deploy the application to S3 bucket. </w:t>
      </w:r>
      <w:r w:rsidR="00594F22">
        <w:t xml:space="preserve">The static website is accessible via entering the </w:t>
      </w:r>
      <w:r w:rsidR="00E756B4">
        <w:t>static website’s object URL.</w:t>
      </w:r>
      <w:r w:rsidR="005A4D97">
        <w:t xml:space="preserve"> </w:t>
      </w:r>
      <w:r w:rsidR="00AB6E93">
        <w:t>Using a desktop browser, the Pong game is playable with the control scheme using keyboard.</w:t>
      </w:r>
    </w:p>
    <w:p w14:paraId="06A7E45D" w14:textId="77777777" w:rsidR="00350613" w:rsidRDefault="00350613" w:rsidP="00E9383C">
      <w:pPr>
        <w:pStyle w:val="Els-body-text"/>
      </w:pPr>
    </w:p>
    <w:p w14:paraId="31A610CE" w14:textId="45E5E752" w:rsidR="00350613" w:rsidRDefault="00350613" w:rsidP="00E9383C">
      <w:pPr>
        <w:pStyle w:val="Els-body-text"/>
      </w:pPr>
      <w:r>
        <w:t>The manual testing of web application</w:t>
      </w:r>
      <w:r w:rsidR="00A641E3">
        <w:t xml:space="preserve"> is perfo</w:t>
      </w:r>
      <w:r w:rsidR="00247509">
        <w:t xml:space="preserve">rmed successfully on multiple mobile </w:t>
      </w:r>
      <w:r w:rsidR="00FC4CC4">
        <w:t>devices</w:t>
      </w:r>
      <w:r w:rsidR="00247509">
        <w:t xml:space="preserve"> with </w:t>
      </w:r>
      <w:r w:rsidR="00FC4CC4">
        <w:t>a variety version</w:t>
      </w:r>
      <w:r w:rsidR="00247509">
        <w:t xml:space="preserve"> of Android and iOS</w:t>
      </w:r>
      <w:r w:rsidR="00FC4CC4">
        <w:t xml:space="preserve">. </w:t>
      </w:r>
      <w:r w:rsidR="00021B25">
        <w:t>150 minutes was allocated for e</w:t>
      </w:r>
      <w:r w:rsidR="00185F44">
        <w:t>ach session of remote access</w:t>
      </w:r>
      <w:r w:rsidR="00021B25">
        <w:t>,</w:t>
      </w:r>
      <w:r w:rsidR="00131624">
        <w:t xml:space="preserve"> </w:t>
      </w:r>
      <w:r w:rsidR="00A27D65">
        <w:t xml:space="preserve">which provided sufficient </w:t>
      </w:r>
      <w:r w:rsidR="00131624">
        <w:t>testing time.</w:t>
      </w:r>
      <w:r w:rsidR="00021B25">
        <w:t xml:space="preserve"> </w:t>
      </w:r>
      <w:r w:rsidR="00C13325">
        <w:t xml:space="preserve">The Pong game is accessible via the mobile device browser by entering the </w:t>
      </w:r>
      <w:r w:rsidR="00C93FF4">
        <w:t>website’s object URL</w:t>
      </w:r>
      <w:r w:rsidR="00CD726F">
        <w:t>.</w:t>
      </w:r>
      <w:r w:rsidR="004B3ED0">
        <w:t xml:space="preserve"> Next, the game functionality test passed successfully</w:t>
      </w:r>
      <w:r w:rsidR="008163BE">
        <w:t>, by being able to control the paddle using the touch control scheme.</w:t>
      </w:r>
      <w:r w:rsidR="000A3EDC">
        <w:t xml:space="preserve"> Lastly, </w:t>
      </w:r>
      <w:proofErr w:type="gramStart"/>
      <w:r w:rsidR="000A3EDC">
        <w:t>each of</w:t>
      </w:r>
      <w:proofErr w:type="gramEnd"/>
      <w:r w:rsidR="000A3EDC">
        <w:t xml:space="preserve"> remote access session provide</w:t>
      </w:r>
      <w:r w:rsidR="00240F11">
        <w:t xml:space="preserve">d a </w:t>
      </w:r>
      <w:r w:rsidR="00B77CA0">
        <w:t xml:space="preserve">log that details </w:t>
      </w:r>
      <w:r w:rsidR="00FE1B46">
        <w:t>debug information</w:t>
      </w:r>
      <w:r w:rsidR="00E04881">
        <w:t xml:space="preserve"> during </w:t>
      </w:r>
      <w:r w:rsidR="00B849C4">
        <w:t>environment setup</w:t>
      </w:r>
      <w:r w:rsidR="005A6443">
        <w:t>,</w:t>
      </w:r>
      <w:r w:rsidR="007B7995">
        <w:t xml:space="preserve"> a MP4</w:t>
      </w:r>
      <w:r w:rsidR="004E06E3">
        <w:t xml:space="preserve"> video</w:t>
      </w:r>
      <w:r w:rsidR="007B7995">
        <w:t xml:space="preserve"> files that </w:t>
      </w:r>
      <w:r w:rsidR="004E06E3">
        <w:t>was recorded</w:t>
      </w:r>
      <w:r w:rsidR="007B7995">
        <w:t xml:space="preserve"> </w:t>
      </w:r>
      <w:r w:rsidR="004E06E3">
        <w:t>during the session</w:t>
      </w:r>
      <w:r w:rsidR="00B849C4">
        <w:t xml:space="preserve"> and</w:t>
      </w:r>
      <w:r w:rsidR="00D94E18">
        <w:t xml:space="preserve"> a TCP log that </w:t>
      </w:r>
      <w:r w:rsidR="00ED0ADC">
        <w:t>details the network traffic</w:t>
      </w:r>
      <w:r w:rsidR="00B849C4">
        <w:t>.</w:t>
      </w:r>
    </w:p>
    <w:p w14:paraId="1BE4FA8D" w14:textId="77777777" w:rsidR="00B64B09" w:rsidRDefault="00B64B09" w:rsidP="00E9383C">
      <w:pPr>
        <w:pStyle w:val="Els-body-text"/>
      </w:pPr>
    </w:p>
    <w:p w14:paraId="7B4CDB57" w14:textId="511FB291" w:rsidR="00B67139" w:rsidRDefault="006F65AE" w:rsidP="00E9383C">
      <w:pPr>
        <w:pStyle w:val="Els-body-text"/>
      </w:pPr>
      <w:r>
        <w:t xml:space="preserve">For automated testing, </w:t>
      </w:r>
      <w:r w:rsidR="00804532">
        <w:t xml:space="preserve">all testing including the unit testing </w:t>
      </w:r>
      <w:r w:rsidR="00BF0239">
        <w:t xml:space="preserve">has </w:t>
      </w:r>
      <w:r w:rsidR="00B64B09">
        <w:t>passed on iOS devices.</w:t>
      </w:r>
      <w:r w:rsidR="00BF0239">
        <w:t xml:space="preserve"> Unfortunately, </w:t>
      </w:r>
      <w:r w:rsidR="005A5E68">
        <w:t>unit</w:t>
      </w:r>
      <w:r w:rsidR="00BF0239">
        <w:t xml:space="preserve"> testing </w:t>
      </w:r>
      <w:r w:rsidR="007E5074">
        <w:t xml:space="preserve">is unsuccessful </w:t>
      </w:r>
      <w:r w:rsidR="00DD7944">
        <w:t>to be executed on all tested Android devices.</w:t>
      </w:r>
    </w:p>
    <w:p w14:paraId="074AC2E2" w14:textId="77777777" w:rsidR="008F1A13" w:rsidRDefault="008F1A13" w:rsidP="00E9383C">
      <w:pPr>
        <w:pStyle w:val="Els-body-text"/>
      </w:pPr>
    </w:p>
    <w:p w14:paraId="0D0743DF" w14:textId="77777777" w:rsidR="008F1A13" w:rsidRDefault="008F1A13" w:rsidP="00E9383C">
      <w:pPr>
        <w:pStyle w:val="Els-body-text"/>
      </w:pPr>
    </w:p>
    <w:p w14:paraId="6A5EECF9" w14:textId="77777777" w:rsidR="008F1A13" w:rsidRDefault="008F1A13" w:rsidP="00E9383C">
      <w:pPr>
        <w:pStyle w:val="Els-body-text"/>
      </w:pPr>
    </w:p>
    <w:p w14:paraId="1E1F62F4" w14:textId="77777777" w:rsidR="008F1A13" w:rsidRDefault="008F1A13" w:rsidP="00E9383C">
      <w:pPr>
        <w:pStyle w:val="Els-body-text"/>
      </w:pPr>
    </w:p>
    <w:p w14:paraId="3CD06DC7" w14:textId="77777777" w:rsidR="008F1A13" w:rsidRDefault="008F1A13" w:rsidP="00E9383C">
      <w:pPr>
        <w:pStyle w:val="Els-body-text"/>
      </w:pPr>
    </w:p>
    <w:p w14:paraId="40674FF9" w14:textId="77777777" w:rsidR="008F1A13" w:rsidRDefault="008F1A13" w:rsidP="00E9383C">
      <w:pPr>
        <w:pStyle w:val="Els-body-text"/>
      </w:pPr>
    </w:p>
    <w:p w14:paraId="383C646B" w14:textId="77777777" w:rsidR="008F1A13" w:rsidRDefault="008F1A13" w:rsidP="00E9383C">
      <w:pPr>
        <w:pStyle w:val="Els-body-text"/>
      </w:pPr>
    </w:p>
    <w:p w14:paraId="149696A4" w14:textId="77777777" w:rsidR="008F1A13" w:rsidRDefault="008F1A13" w:rsidP="00E9383C">
      <w:pPr>
        <w:pStyle w:val="Els-body-text"/>
      </w:pPr>
    </w:p>
    <w:p w14:paraId="2EBB72D6" w14:textId="7FE523AD" w:rsidR="00DD7944" w:rsidRDefault="008F1A13" w:rsidP="00E9383C">
      <w:pPr>
        <w:pStyle w:val="Els-body-text"/>
      </w:pPr>
      <w:r w:rsidRPr="008F1A13">
        <w:lastRenderedPageBreak/>
        <w:drawing>
          <wp:anchor distT="0" distB="0" distL="114300" distR="114300" simplePos="0" relativeHeight="251661824" behindDoc="0" locked="0" layoutInCell="1" allowOverlap="1" wp14:anchorId="46123339" wp14:editId="655E588D">
            <wp:simplePos x="0" y="0"/>
            <wp:positionH relativeFrom="column">
              <wp:posOffset>-38706</wp:posOffset>
            </wp:positionH>
            <wp:positionV relativeFrom="paragraph">
              <wp:posOffset>-531</wp:posOffset>
            </wp:positionV>
            <wp:extent cx="5940425" cy="1471295"/>
            <wp:effectExtent l="0" t="0" r="3175"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1471295"/>
                    </a:xfrm>
                    <a:prstGeom prst="rect">
                      <a:avLst/>
                    </a:prstGeom>
                  </pic:spPr>
                </pic:pic>
              </a:graphicData>
            </a:graphic>
          </wp:anchor>
        </w:drawing>
      </w:r>
    </w:p>
    <w:p w14:paraId="47E383D0" w14:textId="2A8487E0" w:rsidR="008F1A13" w:rsidRPr="00D158CA" w:rsidRDefault="008F1A13" w:rsidP="008F1A13">
      <w:pPr>
        <w:pStyle w:val="Els-body-text"/>
        <w:jc w:val="center"/>
        <w:rPr>
          <w:sz w:val="16"/>
        </w:rPr>
      </w:pPr>
      <w:r w:rsidRPr="00D158CA">
        <w:rPr>
          <w:sz w:val="16"/>
        </w:rPr>
        <w:t xml:space="preserve">Fig. </w:t>
      </w:r>
      <w:r>
        <w:rPr>
          <w:sz w:val="16"/>
        </w:rPr>
        <w:t>3</w:t>
      </w:r>
      <w:r w:rsidRPr="00D158CA">
        <w:rPr>
          <w:sz w:val="16"/>
        </w:rPr>
        <w:t xml:space="preserve">. Figure of </w:t>
      </w:r>
      <w:r w:rsidR="00B73615">
        <w:rPr>
          <w:sz w:val="16"/>
        </w:rPr>
        <w:t xml:space="preserve">error log produced during the attempt of </w:t>
      </w:r>
      <w:r w:rsidR="005A5E68">
        <w:rPr>
          <w:sz w:val="16"/>
        </w:rPr>
        <w:t>automating unit test on Android devices.</w:t>
      </w:r>
    </w:p>
    <w:p w14:paraId="10443EC2" w14:textId="77777777" w:rsidR="008F1A13" w:rsidRDefault="008F1A13" w:rsidP="00E9383C">
      <w:pPr>
        <w:pStyle w:val="Els-body-text"/>
      </w:pPr>
    </w:p>
    <w:p w14:paraId="191E5CF9" w14:textId="77777777" w:rsidR="008F1A13" w:rsidRDefault="008F1A13" w:rsidP="00E9383C">
      <w:pPr>
        <w:pStyle w:val="Els-body-text"/>
      </w:pPr>
    </w:p>
    <w:p w14:paraId="2B71CC4F" w14:textId="7E07A83B" w:rsidR="007D68AB" w:rsidRPr="00D245B2" w:rsidRDefault="00DD7944" w:rsidP="00D245B2">
      <w:pPr>
        <w:pStyle w:val="Els-body-text"/>
      </w:pPr>
      <w:r>
        <w:t xml:space="preserve">Overall, </w:t>
      </w:r>
      <w:r w:rsidR="002260FB">
        <w:t>cross platform mobile web application testing is simplistic to setup with AWS Device farm</w:t>
      </w:r>
      <w:r w:rsidR="0065755C">
        <w:t xml:space="preserve"> in the cloud.</w:t>
      </w:r>
    </w:p>
    <w:p w14:paraId="702A1D1D" w14:textId="35286E78" w:rsidR="007D68AB" w:rsidRPr="00A3700C" w:rsidRDefault="007D68AB" w:rsidP="007D68AB">
      <w:pPr>
        <w:pStyle w:val="Els-1storder-head"/>
      </w:pPr>
      <w:r w:rsidRPr="00A3700C">
        <w:t>Discussion</w:t>
      </w:r>
    </w:p>
    <w:p w14:paraId="420732B0" w14:textId="2ACAB7CC" w:rsidR="008150CE" w:rsidRDefault="00AE381F" w:rsidP="008150CE">
      <w:pPr>
        <w:pStyle w:val="Els-body-text"/>
      </w:pPr>
      <w:r w:rsidRPr="00AE381F">
        <w:t>The outcome of this study suggest</w:t>
      </w:r>
      <w:r>
        <w:t>ed that</w:t>
      </w:r>
      <w:r w:rsidR="0059107F">
        <w:t xml:space="preserve"> the development of cross platform web applications can be </w:t>
      </w:r>
      <w:r w:rsidR="009D1119">
        <w:t xml:space="preserve">supported on </w:t>
      </w:r>
      <w:r w:rsidR="0046214C">
        <w:t xml:space="preserve">AWS </w:t>
      </w:r>
      <w:r w:rsidR="009D1119">
        <w:t xml:space="preserve">cloud infrastructure. </w:t>
      </w:r>
      <w:r w:rsidR="0046214C">
        <w:t xml:space="preserve">Using AWS </w:t>
      </w:r>
      <w:proofErr w:type="spellStart"/>
      <w:r w:rsidR="0046214C">
        <w:t>CodePipeline</w:t>
      </w:r>
      <w:proofErr w:type="spellEnd"/>
      <w:r w:rsidR="0046214C">
        <w:t xml:space="preserve">, </w:t>
      </w:r>
      <w:r w:rsidR="00A71829">
        <w:t>a continuous delivery</w:t>
      </w:r>
      <w:r w:rsidR="00521079">
        <w:t xml:space="preserve"> pipeline for fast and reliable updates can be </w:t>
      </w:r>
      <w:r w:rsidR="00E106C6">
        <w:t xml:space="preserve">established easily. AWS </w:t>
      </w:r>
      <w:proofErr w:type="spellStart"/>
      <w:r w:rsidR="00E106C6">
        <w:t>CodePipeline</w:t>
      </w:r>
      <w:proofErr w:type="spellEnd"/>
      <w:r w:rsidR="00E106C6">
        <w:t xml:space="preserve"> </w:t>
      </w:r>
      <w:r w:rsidR="003970AB">
        <w:t>provides seamless integration with other AWS services</w:t>
      </w:r>
      <w:r w:rsidR="003A478D">
        <w:t xml:space="preserve">, which could be extended </w:t>
      </w:r>
      <w:r w:rsidR="009840A7">
        <w:t>for future work, this includes but not limited to:</w:t>
      </w:r>
    </w:p>
    <w:p w14:paraId="373A88A8" w14:textId="3FB10436" w:rsidR="009840A7" w:rsidRDefault="00F22436" w:rsidP="009840A7">
      <w:pPr>
        <w:pStyle w:val="Els-body-text"/>
        <w:numPr>
          <w:ilvl w:val="0"/>
          <w:numId w:val="22"/>
        </w:numPr>
      </w:pPr>
      <w:r>
        <w:t>AWS CloudFormation for cloud</w:t>
      </w:r>
      <w:r w:rsidR="00FE627F">
        <w:t xml:space="preserve"> infrastructure</w:t>
      </w:r>
      <w:r>
        <w:t xml:space="preserve"> provisioning</w:t>
      </w:r>
      <w:r w:rsidR="00FE627F">
        <w:t>.</w:t>
      </w:r>
    </w:p>
    <w:p w14:paraId="2ED49020" w14:textId="1A1A5722" w:rsidR="00FE627F" w:rsidRDefault="000C6D8F" w:rsidP="009840A7">
      <w:pPr>
        <w:pStyle w:val="Els-body-text"/>
        <w:numPr>
          <w:ilvl w:val="0"/>
          <w:numId w:val="22"/>
        </w:numPr>
      </w:pPr>
      <w:r>
        <w:t xml:space="preserve">AWS </w:t>
      </w:r>
      <w:r w:rsidR="00093226">
        <w:t>Elastic Beanstalk for deploying and scaling web applications and service</w:t>
      </w:r>
      <w:r w:rsidR="00DB5254">
        <w:t xml:space="preserve">, with integrated capacity provisioning, load balancing and </w:t>
      </w:r>
      <w:r w:rsidR="00966224">
        <w:t>health monitoring.</w:t>
      </w:r>
    </w:p>
    <w:p w14:paraId="4039FD6C" w14:textId="79AFBADD" w:rsidR="008150CE" w:rsidRDefault="005C7748" w:rsidP="00A12410">
      <w:pPr>
        <w:pStyle w:val="Els-body-text"/>
        <w:numPr>
          <w:ilvl w:val="0"/>
          <w:numId w:val="22"/>
        </w:numPr>
      </w:pPr>
      <w:r>
        <w:t>AWS Device Farm for configuring automated test action</w:t>
      </w:r>
      <w:r w:rsidR="0078767D">
        <w:t xml:space="preserve">s to run </w:t>
      </w:r>
      <w:r w:rsidR="005D61C7">
        <w:t>tests</w:t>
      </w:r>
      <w:r w:rsidR="0078767D">
        <w:t xml:space="preserve"> on multiple devices</w:t>
      </w:r>
      <w:r w:rsidR="005D61C7">
        <w:t xml:space="preserve"> within the continuous integration flow</w:t>
      </w:r>
      <w:r w:rsidR="0078767D">
        <w:t>.</w:t>
      </w:r>
    </w:p>
    <w:p w14:paraId="026AF339" w14:textId="419A282E" w:rsidR="00A12410" w:rsidRDefault="00A12410" w:rsidP="00A12410">
      <w:pPr>
        <w:pStyle w:val="Els-body-text"/>
        <w:numPr>
          <w:ilvl w:val="0"/>
          <w:numId w:val="22"/>
        </w:numPr>
      </w:pPr>
      <w:r>
        <w:t>AWS Lambda</w:t>
      </w:r>
      <w:r w:rsidR="00AD641C">
        <w:t xml:space="preserve"> to </w:t>
      </w:r>
      <w:r w:rsidR="0008303D">
        <w:t>execute</w:t>
      </w:r>
      <w:r w:rsidR="003F2FF6">
        <w:t xml:space="preserve"> customized</w:t>
      </w:r>
      <w:r w:rsidR="0008303D">
        <w:t xml:space="preserve"> lambda function within the pipeline flow</w:t>
      </w:r>
      <w:r w:rsidR="003F2FF6">
        <w:t>.</w:t>
      </w:r>
    </w:p>
    <w:p w14:paraId="08CE6401" w14:textId="41B033E1" w:rsidR="003F2FF6" w:rsidRDefault="003F2FF6" w:rsidP="003F2FF6">
      <w:pPr>
        <w:pStyle w:val="Els-body-text"/>
      </w:pPr>
    </w:p>
    <w:p w14:paraId="3A703F7D" w14:textId="59DC5020" w:rsidR="003F2FF6" w:rsidRDefault="003C3CFD" w:rsidP="003F2FF6">
      <w:pPr>
        <w:pStyle w:val="Els-body-text"/>
      </w:pPr>
      <w:r>
        <w:t xml:space="preserve">With AWS Device Farm, </w:t>
      </w:r>
      <w:r w:rsidR="00A6575F">
        <w:t xml:space="preserve">real device testing can be performed parallelly across multiple platforms without </w:t>
      </w:r>
      <w:r w:rsidR="00AC3399">
        <w:t xml:space="preserve">having to purchase </w:t>
      </w:r>
      <w:r w:rsidR="000928B9">
        <w:t>and maintain the infrastructure.</w:t>
      </w:r>
      <w:r w:rsidR="00DE42F5">
        <w:t xml:space="preserve"> Therefore, greatly </w:t>
      </w:r>
      <w:r w:rsidR="00D6073D">
        <w:t>reducing the cost of device testing.</w:t>
      </w:r>
      <w:r w:rsidR="00F00006">
        <w:t xml:space="preserve"> Since </w:t>
      </w:r>
      <w:r w:rsidR="000B7FC7">
        <w:t>the testing are performed on actual physical device,</w:t>
      </w:r>
      <w:r w:rsidR="00E374F1">
        <w:t xml:space="preserve"> an accurate representation of the user </w:t>
      </w:r>
      <w:r w:rsidR="009E3813">
        <w:t xml:space="preserve">interaction can be represented, supported by </w:t>
      </w:r>
      <w:r w:rsidR="00676D0B">
        <w:t>log data such as battery usage, network traffic, CPU usage</w:t>
      </w:r>
      <w:r w:rsidR="00455B41">
        <w:t>. With remote access</w:t>
      </w:r>
      <w:r w:rsidR="00EF40E1">
        <w:t xml:space="preserve">, testers </w:t>
      </w:r>
      <w:r w:rsidR="000263AD">
        <w:t>can</w:t>
      </w:r>
      <w:r w:rsidR="00EF40E1">
        <w:t xml:space="preserve"> reproduce issues manually on </w:t>
      </w:r>
      <w:r w:rsidR="006C4F58">
        <w:t>the customer</w:t>
      </w:r>
      <w:r w:rsidR="007F1D3E">
        <w:t xml:space="preserve"> reported device. Videos, logs, and performance data </w:t>
      </w:r>
      <w:r w:rsidR="000263AD">
        <w:t>are</w:t>
      </w:r>
      <w:r w:rsidR="007F1D3E">
        <w:t xml:space="preserve"> generated </w:t>
      </w:r>
      <w:r w:rsidR="00DA68D7">
        <w:t xml:space="preserve">which allows the developers to </w:t>
      </w:r>
      <w:r w:rsidR="00AE1C13">
        <w:t>debug their application</w:t>
      </w:r>
      <w:r w:rsidR="00BF3097">
        <w:t xml:space="preserve"> more </w:t>
      </w:r>
      <w:r w:rsidR="006C4F58">
        <w:t>easily and</w:t>
      </w:r>
      <w:r w:rsidR="00BF3097">
        <w:t xml:space="preserve"> deploy with the said pipeline.</w:t>
      </w:r>
      <w:r w:rsidR="000263AD">
        <w:t xml:space="preserve"> With automated testing, </w:t>
      </w:r>
      <w:r w:rsidR="009420B9">
        <w:t>the testers can customize the provided test suite</w:t>
      </w:r>
      <w:r w:rsidR="002459C2">
        <w:t xml:space="preserve">, and allows unit testing to run on the cloud. </w:t>
      </w:r>
      <w:r w:rsidR="003E0E26">
        <w:t xml:space="preserve">Using the Appium framework integrated </w:t>
      </w:r>
      <w:r w:rsidR="00E15724">
        <w:t xml:space="preserve">with AWS Device Farm, </w:t>
      </w:r>
      <w:r w:rsidR="00AE6BC2">
        <w:t>automation test</w:t>
      </w:r>
      <w:r w:rsidR="008E72EA">
        <w:t xml:space="preserve"> written in Appium to simulate </w:t>
      </w:r>
      <w:r w:rsidR="00315F6E">
        <w:t>real user scenario can be run parallel to fully integrate End-to</w:t>
      </w:r>
      <w:r w:rsidR="002F6BBB">
        <w:t>-end testing in the software lifecycle.</w:t>
      </w:r>
    </w:p>
    <w:p w14:paraId="2FCD1F4B" w14:textId="77777777" w:rsidR="00583F63" w:rsidRDefault="00583F63" w:rsidP="003F2FF6">
      <w:pPr>
        <w:pStyle w:val="Els-body-text"/>
      </w:pPr>
    </w:p>
    <w:p w14:paraId="1D5EE45C" w14:textId="6BC472B6" w:rsidR="00583F63" w:rsidRPr="00A12410" w:rsidRDefault="00DD3212" w:rsidP="003F2FF6">
      <w:pPr>
        <w:pStyle w:val="Els-body-text"/>
      </w:pPr>
      <w:r>
        <w:t xml:space="preserve">Unfortunately, </w:t>
      </w:r>
      <w:r w:rsidR="00DE7C88">
        <w:t xml:space="preserve">the reason </w:t>
      </w:r>
      <w:r w:rsidR="0022477B">
        <w:t>for</w:t>
      </w:r>
      <w:r w:rsidR="00DE7C88">
        <w:t xml:space="preserve"> the failed automated unit test on Android device </w:t>
      </w:r>
      <w:r w:rsidR="00D245B2">
        <w:t>cannot</w:t>
      </w:r>
      <w:r w:rsidR="00DE7C88">
        <w:t xml:space="preserve"> be specified after an investigation into the test specification log produced.</w:t>
      </w:r>
    </w:p>
    <w:p w14:paraId="6BC576C5" w14:textId="116A4C78" w:rsidR="00147DF4" w:rsidRDefault="00147DF4" w:rsidP="00D245B2">
      <w:pPr>
        <w:pStyle w:val="Els-body-text"/>
        <w:ind w:firstLine="0"/>
        <w:rPr>
          <w:szCs w:val="16"/>
        </w:rPr>
      </w:pPr>
    </w:p>
    <w:p w14:paraId="2A166707" w14:textId="77777777" w:rsidR="00147DF4" w:rsidRPr="00287B5A" w:rsidRDefault="00147DF4" w:rsidP="00147DF4">
      <w:pPr>
        <w:pStyle w:val="Els-1storder-head"/>
      </w:pPr>
      <w:r w:rsidRPr="00287B5A">
        <w:t>Conclusion</w:t>
      </w:r>
    </w:p>
    <w:p w14:paraId="40EBE063" w14:textId="06E8CCB5" w:rsidR="00625EFA" w:rsidRDefault="00625EFA" w:rsidP="00625EFA">
      <w:pPr>
        <w:pStyle w:val="Els-body-text"/>
      </w:pPr>
      <w:r>
        <w:t xml:space="preserve">This study </w:t>
      </w:r>
      <w:r w:rsidR="00E76C12">
        <w:t xml:space="preserve">presented </w:t>
      </w:r>
      <w:r w:rsidR="00B42F3E">
        <w:t xml:space="preserve">an approach of </w:t>
      </w:r>
      <w:r w:rsidR="00F67095">
        <w:t>real device testing using the toolkits within the AWS cloud environment.</w:t>
      </w:r>
      <w:r w:rsidR="001175B6">
        <w:t xml:space="preserve"> </w:t>
      </w:r>
      <w:r w:rsidR="00233F8E">
        <w:t>Testing should be carried out in every phase during the software lifecycle</w:t>
      </w:r>
      <w:r w:rsidR="00723201">
        <w:t xml:space="preserve"> to ensure </w:t>
      </w:r>
      <w:r w:rsidR="004831E1">
        <w:t>software is of high quality and meets requirements</w:t>
      </w:r>
      <w:r w:rsidR="003B0B03">
        <w:t>. As we all know, testing early during the lifecycle helps to identify defects and issues early in the development</w:t>
      </w:r>
      <w:r w:rsidR="00B154C0">
        <w:t xml:space="preserve">. Therefore, it would be wise to implement them </w:t>
      </w:r>
      <w:r w:rsidR="005025F6">
        <w:t>within the development pipeline and automate them as much as possible.</w:t>
      </w:r>
      <w:r w:rsidR="00072E37">
        <w:t xml:space="preserve"> </w:t>
      </w:r>
      <w:r w:rsidR="000217E9">
        <w:t>Although</w:t>
      </w:r>
      <w:r w:rsidR="00671A45">
        <w:t xml:space="preserve"> automated</w:t>
      </w:r>
      <w:r w:rsidR="000217E9">
        <w:t xml:space="preserve"> mobile testing can be </w:t>
      </w:r>
      <w:r w:rsidR="00BA55A1">
        <w:t xml:space="preserve">performed on emulators or real </w:t>
      </w:r>
      <w:r w:rsidR="0064060B">
        <w:t>devices</w:t>
      </w:r>
      <w:r w:rsidR="00BA55A1">
        <w:t xml:space="preserve">, doing this on cloud premises </w:t>
      </w:r>
      <w:r w:rsidR="00A237DF">
        <w:t>offers the</w:t>
      </w:r>
      <w:r w:rsidR="000E0416">
        <w:t xml:space="preserve"> benefits that cover cost</w:t>
      </w:r>
      <w:r w:rsidR="00BE3082">
        <w:t>, scalability, flexibility, and faster testing.</w:t>
      </w:r>
      <w:r w:rsidR="0064060B">
        <w:t xml:space="preserve"> </w:t>
      </w:r>
      <w:r w:rsidR="0013518D">
        <w:t>For further stu</w:t>
      </w:r>
      <w:r w:rsidR="004143BB">
        <w:t xml:space="preserve">dy, a </w:t>
      </w:r>
      <w:r w:rsidR="004143BB">
        <w:lastRenderedPageBreak/>
        <w:t xml:space="preserve">monitoring tool could be implemented within the pipeline, to monitor the </w:t>
      </w:r>
      <w:r w:rsidR="00DE0F97">
        <w:t>health</w:t>
      </w:r>
      <w:r w:rsidR="004143BB">
        <w:t xml:space="preserve"> of the web application. </w:t>
      </w:r>
      <w:r w:rsidR="00CA5EE5">
        <w:t>An understanding of Appium testing framework is also valuable for creating automated test suite</w:t>
      </w:r>
      <w:r w:rsidR="001E1015">
        <w:t xml:space="preserve"> that can replicate </w:t>
      </w:r>
      <w:r w:rsidR="00211D46">
        <w:t>use case scenario,</w:t>
      </w:r>
      <w:r w:rsidR="00CA5EE5">
        <w:t xml:space="preserve"> to fully integrate the principles of End-to-end testing</w:t>
      </w:r>
      <w:r w:rsidR="00287B5A">
        <w:t>.</w:t>
      </w:r>
    </w:p>
    <w:p w14:paraId="2EFD667D" w14:textId="70828EB7" w:rsidR="00A34520" w:rsidRPr="00287B5A" w:rsidRDefault="00A34520" w:rsidP="00287B5A">
      <w:pPr>
        <w:pStyle w:val="Els-1storder-head"/>
      </w:pPr>
      <w:r w:rsidRPr="00287B5A">
        <w:t>Acknowledgements</w:t>
      </w:r>
    </w:p>
    <w:p w14:paraId="4A51843B" w14:textId="43AF4CEC" w:rsidR="00A34520" w:rsidRDefault="00851843" w:rsidP="00A34520">
      <w:pPr>
        <w:pStyle w:val="Els-body-text"/>
        <w:ind w:firstLine="240"/>
      </w:pPr>
      <w:r>
        <w:t>I would like to thank Andrew Shields and Therese Enright</w:t>
      </w:r>
      <w:r w:rsidR="00C90D90">
        <w:t xml:space="preserve"> whose assistance and guidance was appreciated during this study</w:t>
      </w:r>
      <w:r w:rsidR="007C4C24">
        <w:t>.</w:t>
      </w:r>
    </w:p>
    <w:p w14:paraId="344A9577" w14:textId="77777777" w:rsidR="00A34520" w:rsidRDefault="00A34520" w:rsidP="00A34520">
      <w:pPr>
        <w:pStyle w:val="Els-body-text"/>
        <w:ind w:firstLine="240"/>
      </w:pPr>
    </w:p>
    <w:sdt>
      <w:sdtPr>
        <w:rPr>
          <w:b w:val="0"/>
          <w:bCs w:val="0"/>
        </w:rPr>
        <w:id w:val="-1469202504"/>
        <w:docPartObj>
          <w:docPartGallery w:val="Bibliographies"/>
          <w:docPartUnique/>
        </w:docPartObj>
      </w:sdtPr>
      <w:sdtEndPr/>
      <w:sdtContent>
        <w:p w14:paraId="039D74C0" w14:textId="22B9FD4C" w:rsidR="00897748" w:rsidRDefault="00897748">
          <w:pPr>
            <w:pStyle w:val="Heading1"/>
          </w:pPr>
          <w:r>
            <w:t>References</w:t>
          </w:r>
        </w:p>
        <w:sdt>
          <w:sdtPr>
            <w:id w:val="-573587230"/>
            <w:bibliography/>
          </w:sdtPr>
          <w:sdtEndPr/>
          <w:sdtContent>
            <w:p w14:paraId="3BA159D8" w14:textId="77777777" w:rsidR="00C63E7E" w:rsidRDefault="00897748" w:rsidP="00C63E7E">
              <w:pPr>
                <w:pStyle w:val="Bibliography"/>
                <w:rPr>
                  <w:noProof/>
                  <w:sz w:val="24"/>
                  <w:szCs w:val="24"/>
                </w:rPr>
              </w:pPr>
              <w:r>
                <w:fldChar w:fldCharType="begin"/>
              </w:r>
              <w:r>
                <w:instrText xml:space="preserve"> BIBLIOGRAPHY </w:instrText>
              </w:r>
              <w:r>
                <w:fldChar w:fldCharType="separate"/>
              </w:r>
              <w:r w:rsidR="00C63E7E">
                <w:rPr>
                  <w:noProof/>
                </w:rPr>
                <w:t xml:space="preserve">Android for Developers, 2023. </w:t>
              </w:r>
              <w:r w:rsidR="00C63E7E">
                <w:rPr>
                  <w:i/>
                  <w:iCs/>
                  <w:noProof/>
                </w:rPr>
                <w:t xml:space="preserve">Run apps on the Android Emulator. </w:t>
              </w:r>
              <w:r w:rsidR="00C63E7E">
                <w:rPr>
                  <w:noProof/>
                </w:rPr>
                <w:t xml:space="preserve">[Online] </w:t>
              </w:r>
              <w:r w:rsidR="00C63E7E">
                <w:rPr>
                  <w:noProof/>
                </w:rPr>
                <w:br/>
                <w:t xml:space="preserve">Available at: </w:t>
              </w:r>
              <w:r w:rsidR="00C63E7E">
                <w:rPr>
                  <w:noProof/>
                  <w:u w:val="single"/>
                </w:rPr>
                <w:t>https://developer.android.com/studio/run/emulator</w:t>
              </w:r>
              <w:r w:rsidR="00C63E7E">
                <w:rPr>
                  <w:noProof/>
                </w:rPr>
                <w:br/>
                <w:t>[Accessed April 2023].</w:t>
              </w:r>
            </w:p>
            <w:p w14:paraId="3800951A" w14:textId="77777777" w:rsidR="00C63E7E" w:rsidRDefault="00C63E7E" w:rsidP="00C63E7E">
              <w:pPr>
                <w:pStyle w:val="Bibliography"/>
                <w:rPr>
                  <w:noProof/>
                </w:rPr>
              </w:pPr>
              <w:r>
                <w:rPr>
                  <w:noProof/>
                </w:rPr>
                <w:t xml:space="preserve">aws amazon, n.d. </w:t>
              </w:r>
              <w:r>
                <w:rPr>
                  <w:i/>
                  <w:iCs/>
                  <w:noProof/>
                </w:rPr>
                <w:t xml:space="preserve">What's The Difference Between Web Apps, Native Apps, And Hybrid Apps?. </w:t>
              </w:r>
              <w:r>
                <w:rPr>
                  <w:noProof/>
                </w:rPr>
                <w:t xml:space="preserve">[Online] </w:t>
              </w:r>
              <w:r>
                <w:rPr>
                  <w:noProof/>
                </w:rPr>
                <w:br/>
                <w:t xml:space="preserve">Available at: </w:t>
              </w:r>
              <w:r>
                <w:rPr>
                  <w:noProof/>
                  <w:u w:val="single"/>
                </w:rPr>
                <w:t>What's The Difference Between Web Apps, Native Apps, And Hybrid Apps?</w:t>
              </w:r>
              <w:r>
                <w:rPr>
                  <w:noProof/>
                </w:rPr>
                <w:br/>
                <w:t>[Accessed April 2023].</w:t>
              </w:r>
            </w:p>
            <w:p w14:paraId="0964D3ED" w14:textId="77777777" w:rsidR="00C63E7E" w:rsidRDefault="00C63E7E" w:rsidP="00C63E7E">
              <w:pPr>
                <w:pStyle w:val="Bibliography"/>
                <w:rPr>
                  <w:noProof/>
                </w:rPr>
              </w:pPr>
              <w:r>
                <w:rPr>
                  <w:noProof/>
                </w:rPr>
                <w:t xml:space="preserve">aws, 2023. </w:t>
              </w:r>
              <w:r>
                <w:rPr>
                  <w:i/>
                  <w:iCs/>
                  <w:noProof/>
                </w:rPr>
                <w:t xml:space="preserve">What is Mobile Application Development?. </w:t>
              </w:r>
              <w:r>
                <w:rPr>
                  <w:noProof/>
                </w:rPr>
                <w:t xml:space="preserve">[Online] </w:t>
              </w:r>
              <w:r>
                <w:rPr>
                  <w:noProof/>
                </w:rPr>
                <w:br/>
                <w:t xml:space="preserve">Available at: </w:t>
              </w:r>
              <w:r>
                <w:rPr>
                  <w:noProof/>
                  <w:u w:val="single"/>
                </w:rPr>
                <w:t>https://aws.amazon.com/mobile/mobile-application-development/</w:t>
              </w:r>
              <w:r>
                <w:rPr>
                  <w:noProof/>
                </w:rPr>
                <w:br/>
                <w:t>[Accessed 2023].</w:t>
              </w:r>
            </w:p>
            <w:p w14:paraId="7C22D787" w14:textId="77777777" w:rsidR="00C63E7E" w:rsidRDefault="00C63E7E" w:rsidP="00C63E7E">
              <w:pPr>
                <w:pStyle w:val="Bibliography"/>
                <w:rPr>
                  <w:noProof/>
                </w:rPr>
              </w:pPr>
              <w:r>
                <w:rPr>
                  <w:noProof/>
                </w:rPr>
                <w:t xml:space="preserve">Bose, S., 2023. </w:t>
              </w:r>
              <w:r>
                <w:rPr>
                  <w:i/>
                  <w:iCs/>
                  <w:noProof/>
                </w:rPr>
                <w:t xml:space="preserve">What is End To End Testing?. </w:t>
              </w:r>
              <w:r>
                <w:rPr>
                  <w:noProof/>
                </w:rPr>
                <w:t xml:space="preserve">[Online] </w:t>
              </w:r>
              <w:r>
                <w:rPr>
                  <w:noProof/>
                </w:rPr>
                <w:br/>
                <w:t xml:space="preserve">Available at: </w:t>
              </w:r>
              <w:r>
                <w:rPr>
                  <w:noProof/>
                  <w:u w:val="single"/>
                </w:rPr>
                <w:t>https://www.browserstack.com/guide/end-to-end-testing</w:t>
              </w:r>
              <w:r>
                <w:rPr>
                  <w:noProof/>
                </w:rPr>
                <w:br/>
                <w:t>[Accessed April 2023].</w:t>
              </w:r>
            </w:p>
            <w:p w14:paraId="5FB34B3B" w14:textId="77777777" w:rsidR="00C63E7E" w:rsidRDefault="00C63E7E" w:rsidP="00C63E7E">
              <w:pPr>
                <w:pStyle w:val="Bibliography"/>
                <w:rPr>
                  <w:noProof/>
                </w:rPr>
              </w:pPr>
              <w:r>
                <w:rPr>
                  <w:noProof/>
                </w:rPr>
                <w:t xml:space="preserve">Budiu, R., 2013. </w:t>
              </w:r>
              <w:r>
                <w:rPr>
                  <w:i/>
                  <w:iCs/>
                  <w:noProof/>
                </w:rPr>
                <w:t xml:space="preserve">Mobile: Native Apps, Web Apps, and Hybrid Apps. </w:t>
              </w:r>
              <w:r>
                <w:rPr>
                  <w:noProof/>
                </w:rPr>
                <w:t xml:space="preserve">[Online] </w:t>
              </w:r>
              <w:r>
                <w:rPr>
                  <w:noProof/>
                </w:rPr>
                <w:br/>
                <w:t xml:space="preserve">Available at: </w:t>
              </w:r>
              <w:r>
                <w:rPr>
                  <w:noProof/>
                  <w:u w:val="single"/>
                </w:rPr>
                <w:t>https://www.nngroup.com/articles/mobile-native-apps/</w:t>
              </w:r>
              <w:r>
                <w:rPr>
                  <w:noProof/>
                </w:rPr>
                <w:br/>
                <w:t>[Accessed April 2023].</w:t>
              </w:r>
            </w:p>
            <w:p w14:paraId="7C59F391" w14:textId="77777777" w:rsidR="00C63E7E" w:rsidRDefault="00C63E7E" w:rsidP="00C63E7E">
              <w:pPr>
                <w:pStyle w:val="Bibliography"/>
                <w:rPr>
                  <w:noProof/>
                </w:rPr>
              </w:pPr>
              <w:r>
                <w:rPr>
                  <w:noProof/>
                </w:rPr>
                <w:t xml:space="preserve">Chuanqi Tao, J. G., 2017. On building a cloud-based mobile testing infrastructure service system. </w:t>
              </w:r>
              <w:r>
                <w:rPr>
                  <w:i/>
                  <w:iCs/>
                  <w:noProof/>
                </w:rPr>
                <w:t xml:space="preserve">The Journal of Systems and Software, </w:t>
              </w:r>
              <w:r>
                <w:rPr>
                  <w:noProof/>
                </w:rPr>
                <w:t>Volume 124, pp. 39-55.</w:t>
              </w:r>
            </w:p>
            <w:p w14:paraId="21E1F96A" w14:textId="77777777" w:rsidR="00C63E7E" w:rsidRDefault="00C63E7E" w:rsidP="00C63E7E">
              <w:pPr>
                <w:pStyle w:val="Bibliography"/>
                <w:rPr>
                  <w:noProof/>
                </w:rPr>
              </w:pPr>
              <w:r>
                <w:rPr>
                  <w:noProof/>
                </w:rPr>
                <w:t xml:space="preserve">Documentation Eggplant Software, 2022. </w:t>
              </w:r>
              <w:r>
                <w:rPr>
                  <w:i/>
                  <w:iCs/>
                  <w:noProof/>
                </w:rPr>
                <w:t xml:space="preserve">WebDriverAgent vs Appium. </w:t>
              </w:r>
              <w:r>
                <w:rPr>
                  <w:noProof/>
                </w:rPr>
                <w:t xml:space="preserve">[Online] </w:t>
              </w:r>
              <w:r>
                <w:rPr>
                  <w:noProof/>
                </w:rPr>
                <w:br/>
                <w:t xml:space="preserve">Available at: </w:t>
              </w:r>
              <w:r>
                <w:rPr>
                  <w:noProof/>
                  <w:u w:val="single"/>
                </w:rPr>
                <w:t>https://docs.eggplantsoftware.com/mobilegateway/webdriver-vs-appium/#:~:text=Appium%20adopted%20WebDriverAgent%20to%20implement,the%20original%20version%20from%20Facebook.</w:t>
              </w:r>
              <w:r>
                <w:rPr>
                  <w:noProof/>
                </w:rPr>
                <w:br/>
                <w:t>[Accessed April 2023].</w:t>
              </w:r>
            </w:p>
            <w:p w14:paraId="752A152C" w14:textId="77777777" w:rsidR="00C63E7E" w:rsidRDefault="00C63E7E" w:rsidP="00C63E7E">
              <w:pPr>
                <w:pStyle w:val="Bibliography"/>
                <w:rPr>
                  <w:noProof/>
                </w:rPr>
              </w:pPr>
              <w:r>
                <w:rPr>
                  <w:noProof/>
                </w:rPr>
                <w:t xml:space="preserve">Fortune Business Insight, 2022. </w:t>
              </w:r>
              <w:r>
                <w:rPr>
                  <w:i/>
                  <w:iCs/>
                  <w:noProof/>
                </w:rPr>
                <w:t xml:space="preserve">Smartphone Market Size, Share &amp; Covid 19 Impact Analysis. </w:t>
              </w:r>
              <w:r>
                <w:rPr>
                  <w:noProof/>
                </w:rPr>
                <w:t xml:space="preserve">[Online] </w:t>
              </w:r>
              <w:r>
                <w:rPr>
                  <w:noProof/>
                </w:rPr>
                <w:br/>
                <w:t xml:space="preserve">Available at: </w:t>
              </w:r>
              <w:r>
                <w:rPr>
                  <w:noProof/>
                  <w:u w:val="single"/>
                </w:rPr>
                <w:t>https://www.fortunebusinessinsights.com/industry-reports/smartphone-market-100308</w:t>
              </w:r>
              <w:r>
                <w:rPr>
                  <w:noProof/>
                </w:rPr>
                <w:br/>
                <w:t>[Accessed April 2023].</w:t>
              </w:r>
            </w:p>
            <w:p w14:paraId="6A7B25A1" w14:textId="77777777" w:rsidR="00C63E7E" w:rsidRDefault="00C63E7E" w:rsidP="00C63E7E">
              <w:pPr>
                <w:pStyle w:val="Bibliography"/>
                <w:rPr>
                  <w:noProof/>
                </w:rPr>
              </w:pPr>
              <w:r>
                <w:rPr>
                  <w:noProof/>
                </w:rPr>
                <w:t xml:space="preserve">Geeks for Geeks, 2022. </w:t>
              </w:r>
              <w:r>
                <w:rPr>
                  <w:i/>
                  <w:iCs/>
                  <w:noProof/>
                </w:rPr>
                <w:t xml:space="preserve">Top Programming Languages for Android App Development. </w:t>
              </w:r>
              <w:r>
                <w:rPr>
                  <w:noProof/>
                </w:rPr>
                <w:t xml:space="preserve">[Online] </w:t>
              </w:r>
              <w:r>
                <w:rPr>
                  <w:noProof/>
                </w:rPr>
                <w:br/>
                <w:t xml:space="preserve">Available at: </w:t>
              </w:r>
              <w:r>
                <w:rPr>
                  <w:noProof/>
                  <w:u w:val="single"/>
                </w:rPr>
                <w:t>https://www.geeksforgeeks.org/top-programming-languages-for-android-app-development/</w:t>
              </w:r>
              <w:r>
                <w:rPr>
                  <w:noProof/>
                </w:rPr>
                <w:br/>
                <w:t>[Accessed April 2023].</w:t>
              </w:r>
            </w:p>
            <w:p w14:paraId="115F7A04" w14:textId="77777777" w:rsidR="00C63E7E" w:rsidRDefault="00C63E7E" w:rsidP="00C63E7E">
              <w:pPr>
                <w:pStyle w:val="Bibliography"/>
                <w:rPr>
                  <w:noProof/>
                </w:rPr>
              </w:pPr>
              <w:r>
                <w:rPr>
                  <w:noProof/>
                </w:rPr>
                <w:t xml:space="preserve">GlobalStats StatCounter, 2023. </w:t>
              </w:r>
              <w:r>
                <w:rPr>
                  <w:i/>
                  <w:iCs/>
                  <w:noProof/>
                </w:rPr>
                <w:t xml:space="preserve">Desktop vs Mobile Market Share Worldwide. </w:t>
              </w:r>
              <w:r>
                <w:rPr>
                  <w:noProof/>
                </w:rPr>
                <w:t xml:space="preserve">[Online] </w:t>
              </w:r>
              <w:r>
                <w:rPr>
                  <w:noProof/>
                </w:rPr>
                <w:br/>
                <w:t xml:space="preserve">Available at: </w:t>
              </w:r>
              <w:r>
                <w:rPr>
                  <w:noProof/>
                  <w:u w:val="single"/>
                </w:rPr>
                <w:t>https://gs.statcounter.com/platform-market-share/desktop-mobile/worldwide/#yearly-2011-2022</w:t>
              </w:r>
              <w:r>
                <w:rPr>
                  <w:noProof/>
                </w:rPr>
                <w:br/>
                <w:t>[Accessed April 2023].</w:t>
              </w:r>
            </w:p>
            <w:p w14:paraId="16D8ADD8" w14:textId="77777777" w:rsidR="00C63E7E" w:rsidRDefault="00C63E7E" w:rsidP="00C63E7E">
              <w:pPr>
                <w:pStyle w:val="Bibliography"/>
                <w:rPr>
                  <w:noProof/>
                </w:rPr>
              </w:pPr>
              <w:r>
                <w:rPr>
                  <w:noProof/>
                </w:rPr>
                <w:t xml:space="preserve">Indium, 2017. </w:t>
              </w:r>
              <w:r>
                <w:rPr>
                  <w:i/>
                  <w:iCs/>
                  <w:noProof/>
                </w:rPr>
                <w:t xml:space="preserve">Real Devices Vs Emulator/Simulator in Mobile Testing: Which is Best?. </w:t>
              </w:r>
              <w:r>
                <w:rPr>
                  <w:noProof/>
                </w:rPr>
                <w:t xml:space="preserve">[Online] </w:t>
              </w:r>
              <w:r>
                <w:rPr>
                  <w:noProof/>
                </w:rPr>
                <w:br/>
                <w:t xml:space="preserve">Available at: </w:t>
              </w:r>
              <w:r>
                <w:rPr>
                  <w:noProof/>
                  <w:u w:val="single"/>
                </w:rPr>
                <w:t>https://huddle.eurostarsoftwaretesting.com/mobile-testing-with-simulatorsemulators-vs-real-devices/</w:t>
              </w:r>
              <w:r>
                <w:rPr>
                  <w:noProof/>
                </w:rPr>
                <w:br/>
                <w:t>[Accessed April 2023].</w:t>
              </w:r>
            </w:p>
            <w:p w14:paraId="1191E866" w14:textId="77777777" w:rsidR="00C63E7E" w:rsidRDefault="00C63E7E" w:rsidP="00C63E7E">
              <w:pPr>
                <w:pStyle w:val="Bibliography"/>
                <w:rPr>
                  <w:noProof/>
                </w:rPr>
              </w:pPr>
              <w:r>
                <w:rPr>
                  <w:noProof/>
                </w:rPr>
                <w:t xml:space="preserve">Ionic, 2023. </w:t>
              </w:r>
              <w:r>
                <w:rPr>
                  <w:i/>
                  <w:iCs/>
                  <w:noProof/>
                </w:rPr>
                <w:t xml:space="preserve">Accessing Native Features. </w:t>
              </w:r>
              <w:r>
                <w:rPr>
                  <w:noProof/>
                </w:rPr>
                <w:t xml:space="preserve">[Online] </w:t>
              </w:r>
              <w:r>
                <w:rPr>
                  <w:noProof/>
                </w:rPr>
                <w:br/>
                <w:t xml:space="preserve">Available at: </w:t>
              </w:r>
              <w:r>
                <w:rPr>
                  <w:noProof/>
                  <w:u w:val="single"/>
                </w:rPr>
                <w:t>https://ionic.io/enterprise-guide/native</w:t>
              </w:r>
              <w:r>
                <w:rPr>
                  <w:noProof/>
                </w:rPr>
                <w:br/>
                <w:t>[Accessed April 2023].</w:t>
              </w:r>
            </w:p>
            <w:p w14:paraId="258D5BFC" w14:textId="77777777" w:rsidR="00C63E7E" w:rsidRDefault="00C63E7E" w:rsidP="00C63E7E">
              <w:pPr>
                <w:pStyle w:val="Bibliography"/>
                <w:rPr>
                  <w:noProof/>
                </w:rPr>
              </w:pPr>
              <w:r>
                <w:rPr>
                  <w:noProof/>
                </w:rPr>
                <w:t xml:space="preserve">Jobe, W., 203. Native Apps Vs. Mobile Web Apps. </w:t>
              </w:r>
              <w:r>
                <w:rPr>
                  <w:i/>
                  <w:iCs/>
                  <w:noProof/>
                </w:rPr>
                <w:t xml:space="preserve">International Journal of Interactive Mobile Technologies (iJIM), </w:t>
              </w:r>
              <w:r>
                <w:rPr>
                  <w:noProof/>
                </w:rPr>
                <w:t>pp. 27-32.</w:t>
              </w:r>
            </w:p>
            <w:p w14:paraId="3B0E9E9A" w14:textId="77777777" w:rsidR="00C63E7E" w:rsidRDefault="00C63E7E" w:rsidP="00C63E7E">
              <w:pPr>
                <w:pStyle w:val="Bibliography"/>
                <w:rPr>
                  <w:noProof/>
                </w:rPr>
              </w:pPr>
              <w:r>
                <w:rPr>
                  <w:noProof/>
                </w:rPr>
                <w:t xml:space="preserve">Kam, K., 2023. </w:t>
              </w:r>
              <w:r>
                <w:rPr>
                  <w:i/>
                  <w:iCs/>
                  <w:noProof/>
                </w:rPr>
                <w:t xml:space="preserve">Mobile Emulators vs. Real Devices. </w:t>
              </w:r>
              <w:r>
                <w:rPr>
                  <w:noProof/>
                </w:rPr>
                <w:t xml:space="preserve">[Online] </w:t>
              </w:r>
              <w:r>
                <w:rPr>
                  <w:noProof/>
                </w:rPr>
                <w:br/>
                <w:t xml:space="preserve">Available at: </w:t>
              </w:r>
              <w:r>
                <w:rPr>
                  <w:noProof/>
                  <w:u w:val="single"/>
                </w:rPr>
                <w:t>https://qualitestgroup.com/insights/white-paper/mobile-emulators-vs-real-devices/</w:t>
              </w:r>
              <w:r>
                <w:rPr>
                  <w:noProof/>
                </w:rPr>
                <w:br/>
                <w:t>[Accessed April 2023].</w:t>
              </w:r>
            </w:p>
            <w:p w14:paraId="3AE73B6F" w14:textId="77777777" w:rsidR="00C63E7E" w:rsidRDefault="00C63E7E" w:rsidP="00C63E7E">
              <w:pPr>
                <w:pStyle w:val="Bibliography"/>
                <w:rPr>
                  <w:noProof/>
                </w:rPr>
              </w:pPr>
              <w:r>
                <w:rPr>
                  <w:noProof/>
                </w:rPr>
                <w:lastRenderedPageBreak/>
                <w:t xml:space="preserve">Kinsbruner, E., 2020. </w:t>
              </w:r>
              <w:r>
                <w:rPr>
                  <w:i/>
                  <w:iCs/>
                  <w:noProof/>
                </w:rPr>
                <w:t xml:space="preserve">When to Test On Mobile Devices: Real vs. Virtual. </w:t>
              </w:r>
              <w:r>
                <w:rPr>
                  <w:noProof/>
                </w:rPr>
                <w:t xml:space="preserve">[Online] </w:t>
              </w:r>
              <w:r>
                <w:rPr>
                  <w:noProof/>
                </w:rPr>
                <w:br/>
                <w:t xml:space="preserve">Available at: </w:t>
              </w:r>
              <w:r>
                <w:rPr>
                  <w:noProof/>
                  <w:u w:val="single"/>
                </w:rPr>
                <w:t>https://www.perfecto.io/blog/test-on-mobile-devices#:~:text=When%20to%20Test%20On%20Real,part%20of%20the%20CI%20phase.</w:t>
              </w:r>
              <w:r>
                <w:rPr>
                  <w:noProof/>
                </w:rPr>
                <w:br/>
                <w:t>[Accessed April 2023].</w:t>
              </w:r>
            </w:p>
            <w:p w14:paraId="53DFE1B9" w14:textId="77777777" w:rsidR="00C63E7E" w:rsidRDefault="00C63E7E" w:rsidP="00C63E7E">
              <w:pPr>
                <w:pStyle w:val="Bibliography"/>
                <w:rPr>
                  <w:noProof/>
                </w:rPr>
              </w:pPr>
              <w:r>
                <w:rPr>
                  <w:noProof/>
                </w:rPr>
                <w:t xml:space="preserve">Klubnikin, A., 2017. </w:t>
              </w:r>
              <w:r>
                <w:rPr>
                  <w:i/>
                  <w:iCs/>
                  <w:noProof/>
                </w:rPr>
                <w:t xml:space="preserve">Cross-platform vs Native Mobile App Development: Choosing the Right Development Tools for Your Project. </w:t>
              </w:r>
              <w:r>
                <w:rPr>
                  <w:noProof/>
                </w:rPr>
                <w:t xml:space="preserve">[Online] </w:t>
              </w:r>
              <w:r>
                <w:rPr>
                  <w:noProof/>
                </w:rPr>
                <w:br/>
                <w:t xml:space="preserve">Available at: </w:t>
              </w:r>
              <w:r>
                <w:rPr>
                  <w:noProof/>
                  <w:u w:val="single"/>
                </w:rPr>
                <w:t>https://andrei-klubnikin.medium.com/cross-platform-vs-native-mobile-app-development-choosing-the-right-dev-tools-for-your-app-project-47d0abafee81#:~:text=A%20cross%2Dplatform%20application%20is,%2C%20smartwatch%2C%20and%20connected%20TV.</w:t>
              </w:r>
              <w:r>
                <w:rPr>
                  <w:noProof/>
                </w:rPr>
                <w:br/>
                <w:t>[Accessed April 2023].</w:t>
              </w:r>
            </w:p>
            <w:p w14:paraId="4EE34C39" w14:textId="77777777" w:rsidR="00C63E7E" w:rsidRDefault="00C63E7E" w:rsidP="00C63E7E">
              <w:pPr>
                <w:pStyle w:val="Bibliography"/>
                <w:rPr>
                  <w:noProof/>
                </w:rPr>
              </w:pPr>
              <w:r>
                <w:rPr>
                  <w:noProof/>
                </w:rPr>
                <w:t xml:space="preserve">Kotlin, 2023. </w:t>
              </w:r>
              <w:r>
                <w:rPr>
                  <w:i/>
                  <w:iCs/>
                  <w:noProof/>
                </w:rPr>
                <w:t xml:space="preserve">What is cross-platform mobile development?. </w:t>
              </w:r>
              <w:r>
                <w:rPr>
                  <w:noProof/>
                </w:rPr>
                <w:t xml:space="preserve">[Online] </w:t>
              </w:r>
              <w:r>
                <w:rPr>
                  <w:noProof/>
                </w:rPr>
                <w:br/>
                <w:t xml:space="preserve">Available at: </w:t>
              </w:r>
              <w:r>
                <w:rPr>
                  <w:noProof/>
                  <w:u w:val="single"/>
                </w:rPr>
                <w:t>https://kotlinlang.org/docs/cross-platform-mobile-development.html#different-approaches-to-mobile-app-development</w:t>
              </w:r>
              <w:r>
                <w:rPr>
                  <w:noProof/>
                </w:rPr>
                <w:br/>
                <w:t>[Accessed April 2023].</w:t>
              </w:r>
            </w:p>
            <w:p w14:paraId="00F014A2" w14:textId="77777777" w:rsidR="00C63E7E" w:rsidRDefault="00C63E7E" w:rsidP="00C63E7E">
              <w:pPr>
                <w:pStyle w:val="Bibliography"/>
                <w:rPr>
                  <w:noProof/>
                </w:rPr>
              </w:pPr>
              <w:r>
                <w:rPr>
                  <w:noProof/>
                </w:rPr>
                <w:t xml:space="preserve">McPeak, A., 2017. </w:t>
              </w:r>
              <w:r>
                <w:rPr>
                  <w:i/>
                  <w:iCs/>
                  <w:noProof/>
                </w:rPr>
                <w:t xml:space="preserve">Choosing Between Emulator vs Simulator vs Real Devices for Testing. </w:t>
              </w:r>
              <w:r>
                <w:rPr>
                  <w:noProof/>
                </w:rPr>
                <w:t xml:space="preserve">[Online] </w:t>
              </w:r>
              <w:r>
                <w:rPr>
                  <w:noProof/>
                </w:rPr>
                <w:br/>
                <w:t xml:space="preserve">Available at: </w:t>
              </w:r>
              <w:r>
                <w:rPr>
                  <w:noProof/>
                  <w:u w:val="single"/>
                </w:rPr>
                <w:t>https://smartbear.com/blog/2017/emulators-simulators-real-devices-testing/?lang=de-de#:~:text=While%20simulators%20and%20emulators%20will,performed%20on%20a%20real%20device.</w:t>
              </w:r>
              <w:r>
                <w:rPr>
                  <w:noProof/>
                </w:rPr>
                <w:br/>
                <w:t>[Accessed April 2023].</w:t>
              </w:r>
            </w:p>
            <w:p w14:paraId="155429E0" w14:textId="77777777" w:rsidR="00C63E7E" w:rsidRDefault="00C63E7E" w:rsidP="00C63E7E">
              <w:pPr>
                <w:pStyle w:val="Bibliography"/>
                <w:rPr>
                  <w:noProof/>
                </w:rPr>
              </w:pPr>
              <w:r>
                <w:rPr>
                  <w:noProof/>
                </w:rPr>
                <w:t xml:space="preserve">Orbelo, 2023. </w:t>
              </w:r>
              <w:r>
                <w:rPr>
                  <w:i/>
                  <w:iCs/>
                  <w:noProof/>
                </w:rPr>
                <w:t xml:space="preserve">WHAT PERCENTAGE OF INTERNET TRAFFIC IS MOBILE?. </w:t>
              </w:r>
              <w:r>
                <w:rPr>
                  <w:noProof/>
                </w:rPr>
                <w:t xml:space="preserve">[Online] </w:t>
              </w:r>
              <w:r>
                <w:rPr>
                  <w:noProof/>
                </w:rPr>
                <w:br/>
                <w:t xml:space="preserve">Available at: </w:t>
              </w:r>
              <w:r>
                <w:rPr>
                  <w:noProof/>
                  <w:u w:val="single"/>
                </w:rPr>
                <w:t>https://www.oberlo.com/statistics/mobile-internet-traffic#:~:text=As%20of%20February%202022%2C%2050.59,49.41%20percent%20coming%20from%20desktops.</w:t>
              </w:r>
              <w:r>
                <w:rPr>
                  <w:noProof/>
                </w:rPr>
                <w:br/>
                <w:t>[Accessed April 2023].</w:t>
              </w:r>
            </w:p>
            <w:p w14:paraId="58D7317E" w14:textId="77777777" w:rsidR="00C63E7E" w:rsidRDefault="00C63E7E" w:rsidP="00C63E7E">
              <w:pPr>
                <w:pStyle w:val="Bibliography"/>
                <w:rPr>
                  <w:noProof/>
                </w:rPr>
              </w:pPr>
              <w:r>
                <w:rPr>
                  <w:noProof/>
                </w:rPr>
                <w:t xml:space="preserve">Paulo R. M. de Andrade, A. B. A., 2015. Cross Platform App A Comparitve Study. </w:t>
              </w:r>
              <w:r>
                <w:rPr>
                  <w:i/>
                  <w:iCs/>
                  <w:noProof/>
                </w:rPr>
                <w:t xml:space="preserve">International Journal of Computer Science &amp; Information Technology (IJCSIT) , </w:t>
              </w:r>
              <w:r>
                <w:rPr>
                  <w:noProof/>
                </w:rPr>
                <w:t>7(1), pp. 33-40.</w:t>
              </w:r>
            </w:p>
            <w:p w14:paraId="5292A02D" w14:textId="77777777" w:rsidR="00C63E7E" w:rsidRDefault="00C63E7E" w:rsidP="00C63E7E">
              <w:pPr>
                <w:pStyle w:val="Bibliography"/>
                <w:rPr>
                  <w:noProof/>
                </w:rPr>
              </w:pPr>
              <w:r>
                <w:rPr>
                  <w:noProof/>
                </w:rPr>
                <w:t xml:space="preserve">Rahul Raj C.P, S. B. T., 2012. A study on approaches to build cross-platform mobile applications and criteria to select appropriate approach. </w:t>
              </w:r>
              <w:r>
                <w:rPr>
                  <w:i/>
                  <w:iCs/>
                  <w:noProof/>
                </w:rPr>
                <w:t xml:space="preserve">2012 Annual IEEE India Conference (INDICON), </w:t>
              </w:r>
              <w:r>
                <w:rPr>
                  <w:noProof/>
                </w:rPr>
                <w:t>Issue A study on approaches to build cross-platform, pp. 625-629.</w:t>
              </w:r>
            </w:p>
            <w:p w14:paraId="5E17C7FF" w14:textId="77777777" w:rsidR="00C63E7E" w:rsidRDefault="00C63E7E" w:rsidP="00C63E7E">
              <w:pPr>
                <w:pStyle w:val="Bibliography"/>
                <w:rPr>
                  <w:noProof/>
                </w:rPr>
              </w:pPr>
              <w:r>
                <w:rPr>
                  <w:noProof/>
                </w:rPr>
                <w:t xml:space="preserve">Samsukha, A., 2022. </w:t>
              </w:r>
              <w:r>
                <w:rPr>
                  <w:i/>
                  <w:iCs/>
                  <w:noProof/>
                </w:rPr>
                <w:t xml:space="preserve">Best Cross-Platform App Development Frameworks in 2023. </w:t>
              </w:r>
              <w:r>
                <w:rPr>
                  <w:noProof/>
                </w:rPr>
                <w:t xml:space="preserve">[Online] </w:t>
              </w:r>
              <w:r>
                <w:rPr>
                  <w:noProof/>
                </w:rPr>
                <w:br/>
                <w:t xml:space="preserve">Available at: </w:t>
              </w:r>
              <w:r>
                <w:rPr>
                  <w:noProof/>
                  <w:u w:val="single"/>
                </w:rPr>
                <w:t>https://www.emizentech.com/blog/cross-platform-app-development-frameworks.html</w:t>
              </w:r>
              <w:r>
                <w:rPr>
                  <w:noProof/>
                </w:rPr>
                <w:br/>
                <w:t>[Accessed April 2023].</w:t>
              </w:r>
            </w:p>
            <w:p w14:paraId="51605FD2" w14:textId="77777777" w:rsidR="00C63E7E" w:rsidRDefault="00C63E7E" w:rsidP="00C63E7E">
              <w:pPr>
                <w:pStyle w:val="Bibliography"/>
                <w:rPr>
                  <w:noProof/>
                </w:rPr>
              </w:pPr>
              <w:r>
                <w:rPr>
                  <w:noProof/>
                </w:rPr>
                <w:t xml:space="preserve">Selenium , 2023. </w:t>
              </w:r>
              <w:r>
                <w:rPr>
                  <w:i/>
                  <w:iCs/>
                  <w:noProof/>
                </w:rPr>
                <w:t xml:space="preserve">Selenium automates browsers.. </w:t>
              </w:r>
              <w:r>
                <w:rPr>
                  <w:noProof/>
                </w:rPr>
                <w:t xml:space="preserve">[Online] </w:t>
              </w:r>
              <w:r>
                <w:rPr>
                  <w:noProof/>
                </w:rPr>
                <w:br/>
                <w:t xml:space="preserve">Available at: </w:t>
              </w:r>
              <w:r>
                <w:rPr>
                  <w:noProof/>
                  <w:u w:val="single"/>
                </w:rPr>
                <w:t>https://www.selenium.dev/documentation/</w:t>
              </w:r>
              <w:r>
                <w:rPr>
                  <w:noProof/>
                </w:rPr>
                <w:br/>
                <w:t>[Accessed April 2023].</w:t>
              </w:r>
            </w:p>
            <w:p w14:paraId="7948E17D" w14:textId="77777777" w:rsidR="00C63E7E" w:rsidRDefault="00C63E7E" w:rsidP="00C63E7E">
              <w:pPr>
                <w:pStyle w:val="Bibliography"/>
                <w:rPr>
                  <w:noProof/>
                </w:rPr>
              </w:pPr>
              <w:r>
                <w:rPr>
                  <w:noProof/>
                </w:rPr>
                <w:t xml:space="preserve">Stangarone, J., 2012. </w:t>
              </w:r>
              <w:r>
                <w:rPr>
                  <w:i/>
                  <w:iCs/>
                  <w:noProof/>
                </w:rPr>
                <w:t xml:space="preserve">6 “native” features you can use with mobile web apps. </w:t>
              </w:r>
              <w:r>
                <w:rPr>
                  <w:noProof/>
                </w:rPr>
                <w:t xml:space="preserve">[Online] </w:t>
              </w:r>
              <w:r>
                <w:rPr>
                  <w:noProof/>
                </w:rPr>
                <w:br/>
                <w:t xml:space="preserve">Available at: </w:t>
              </w:r>
              <w:r>
                <w:rPr>
                  <w:noProof/>
                  <w:u w:val="single"/>
                </w:rPr>
                <w:t>https://www.mrc-productivity.com/blog/2012/01/6-%E2%80%9Cnative%E2%80%9D-features-you-can-use-with-mobile-web-apps/</w:t>
              </w:r>
              <w:r>
                <w:rPr>
                  <w:noProof/>
                </w:rPr>
                <w:br/>
                <w:t>[Accessed April 2023].</w:t>
              </w:r>
            </w:p>
            <w:p w14:paraId="7BFF6F51" w14:textId="77777777" w:rsidR="00C63E7E" w:rsidRDefault="00C63E7E" w:rsidP="00C63E7E">
              <w:pPr>
                <w:pStyle w:val="Bibliography"/>
                <w:rPr>
                  <w:noProof/>
                </w:rPr>
              </w:pPr>
              <w:r>
                <w:rPr>
                  <w:noProof/>
                </w:rPr>
                <w:t xml:space="preserve">Tuama, D. Ó., 2022. </w:t>
              </w:r>
              <w:r>
                <w:rPr>
                  <w:i/>
                  <w:iCs/>
                  <w:noProof/>
                </w:rPr>
                <w:t xml:space="preserve">What is the Difference Between Web App &amp; Mobile App?. </w:t>
              </w:r>
              <w:r>
                <w:rPr>
                  <w:noProof/>
                </w:rPr>
                <w:t xml:space="preserve">[Online] </w:t>
              </w:r>
              <w:r>
                <w:rPr>
                  <w:noProof/>
                </w:rPr>
                <w:br/>
                <w:t xml:space="preserve">Available at: </w:t>
              </w:r>
              <w:r>
                <w:rPr>
                  <w:noProof/>
                  <w:u w:val="single"/>
                </w:rPr>
                <w:t>https://codeinstitute.net/ie/blog/web-app-vs-mobile-app/</w:t>
              </w:r>
              <w:r>
                <w:rPr>
                  <w:noProof/>
                </w:rPr>
                <w:br/>
                <w:t>[Accessed April 2023].</w:t>
              </w:r>
            </w:p>
            <w:p w14:paraId="115E80D2" w14:textId="77777777" w:rsidR="00C63E7E" w:rsidRDefault="00C63E7E" w:rsidP="00C63E7E">
              <w:pPr>
                <w:pStyle w:val="Bibliography"/>
                <w:rPr>
                  <w:noProof/>
                </w:rPr>
              </w:pPr>
              <w:r>
                <w:rPr>
                  <w:noProof/>
                </w:rPr>
                <w:t xml:space="preserve">Unadkat, J., 2023. </w:t>
              </w:r>
              <w:r>
                <w:rPr>
                  <w:i/>
                  <w:iCs/>
                  <w:noProof/>
                </w:rPr>
                <w:t xml:space="preserve">7-Step QA Checklist for Website Testing. </w:t>
              </w:r>
              <w:r>
                <w:rPr>
                  <w:noProof/>
                </w:rPr>
                <w:t xml:space="preserve">[Online] </w:t>
              </w:r>
              <w:r>
                <w:rPr>
                  <w:noProof/>
                </w:rPr>
                <w:br/>
                <w:t xml:space="preserve">Available at: </w:t>
              </w:r>
              <w:r>
                <w:rPr>
                  <w:noProof/>
                  <w:u w:val="single"/>
                </w:rPr>
                <w:t>https://www.browserstack.com/guide/how-to-perform-website-qa-testing</w:t>
              </w:r>
              <w:r>
                <w:rPr>
                  <w:noProof/>
                </w:rPr>
                <w:br/>
                <w:t>[Accessed April 2023].</w:t>
              </w:r>
            </w:p>
            <w:p w14:paraId="66F3C7D6" w14:textId="318515D1" w:rsidR="00A34520" w:rsidRPr="00A34520" w:rsidRDefault="00897748" w:rsidP="00C63E7E">
              <w:r>
                <w:rPr>
                  <w:b/>
                  <w:bCs/>
                  <w:noProof/>
                </w:rPr>
                <w:fldChar w:fldCharType="end"/>
              </w:r>
            </w:p>
          </w:sdtContent>
        </w:sdt>
      </w:sdtContent>
    </w:sdt>
    <w:sectPr w:rsidR="00A34520" w:rsidRPr="00A34520" w:rsidSect="00A34520">
      <w:headerReference w:type="even" r:id="rId11"/>
      <w:headerReference w:type="default" r:id="rId12"/>
      <w:headerReference w:type="first" r:id="rId13"/>
      <w:footnotePr>
        <w:numFmt w:val="chicago"/>
      </w:footnotePr>
      <w:pgSz w:w="10886" w:h="14855" w:code="161"/>
      <w:pgMar w:top="-1227" w:right="794" w:bottom="1253" w:left="737" w:header="907" w:footer="125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E704A" w14:textId="77777777" w:rsidR="00CD2FA6" w:rsidRDefault="00CD2FA6" w:rsidP="00A34520">
      <w:r>
        <w:separator/>
      </w:r>
    </w:p>
  </w:endnote>
  <w:endnote w:type="continuationSeparator" w:id="0">
    <w:p w14:paraId="7364F13B" w14:textId="77777777" w:rsidR="00CD2FA6" w:rsidRDefault="00CD2FA6" w:rsidP="00A34520">
      <w:r>
        <w:continuationSeparator/>
      </w:r>
    </w:p>
  </w:endnote>
  <w:endnote w:type="continuationNotice" w:id="1">
    <w:p w14:paraId="1BE538BA" w14:textId="77777777" w:rsidR="00CD2FA6" w:rsidRDefault="00CD2F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54A47" w14:textId="77777777" w:rsidR="00CD2FA6" w:rsidRDefault="00CD2FA6" w:rsidP="00A34520">
      <w:r>
        <w:separator/>
      </w:r>
    </w:p>
  </w:footnote>
  <w:footnote w:type="continuationSeparator" w:id="0">
    <w:p w14:paraId="07D0617A" w14:textId="77777777" w:rsidR="00CD2FA6" w:rsidRDefault="00CD2FA6" w:rsidP="00A34520">
      <w:r>
        <w:continuationSeparator/>
      </w:r>
    </w:p>
  </w:footnote>
  <w:footnote w:type="continuationNotice" w:id="1">
    <w:p w14:paraId="6780406F" w14:textId="77777777" w:rsidR="00CD2FA6" w:rsidRDefault="00CD2F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B4CA6" w14:textId="77777777" w:rsidR="00BF0F3E" w:rsidRDefault="00545538">
    <w:pPr>
      <w:pStyle w:val="Header"/>
      <w:tabs>
        <w:tab w:val="center" w:pos="4920"/>
      </w:tabs>
      <w:spacing w:line="200" w:lineRule="exact"/>
      <w:rPr>
        <w:i w:val="0"/>
        <w:iCs/>
      </w:rPr>
    </w:pPr>
    <w:r>
      <w:rPr>
        <w:rStyle w:val="PageNumber"/>
        <w:i w:val="0"/>
      </w:rPr>
      <w:fldChar w:fldCharType="begin"/>
    </w:r>
    <w:r>
      <w:rPr>
        <w:rStyle w:val="PageNumber"/>
        <w:i w:val="0"/>
      </w:rPr>
      <w:instrText xml:space="preserve"> PAGE </w:instrText>
    </w:r>
    <w:r>
      <w:rPr>
        <w:rStyle w:val="PageNumber"/>
        <w:i w:val="0"/>
      </w:rPr>
      <w:fldChar w:fldCharType="separate"/>
    </w:r>
    <w:r>
      <w:rPr>
        <w:rStyle w:val="PageNumber"/>
        <w:i w:val="0"/>
      </w:rPr>
      <w:t>6</w:t>
    </w:r>
    <w:r>
      <w:rPr>
        <w:rStyle w:val="PageNumber"/>
        <w:i w:val="0"/>
      </w:rPr>
      <w:fldChar w:fldCharType="end"/>
    </w:r>
    <w:r>
      <w:tab/>
    </w:r>
    <w:r>
      <w:fldChar w:fldCharType="begin"/>
    </w:r>
    <w:r>
      <w:instrText xml:space="preserve"> MACROBUTTON NoMacro Author name </w:instrText>
    </w:r>
    <w:r>
      <w:fldChar w:fldCharType="end"/>
    </w:r>
    <w:r>
      <w:t xml:space="preserve">/ </w:t>
    </w:r>
    <w:r w:rsidRPr="005A32BC">
      <w:t>Procedia Computer Science</w:t>
    </w:r>
    <w:r>
      <w:t xml:space="preserve"> 00 (</w:t>
    </w:r>
    <w:r>
      <w:rPr>
        <w:rFonts w:hint="eastAsia"/>
        <w:lang w:eastAsia="zh-CN"/>
      </w:rPr>
      <w:t>201</w:t>
    </w:r>
    <w:r>
      <w:rPr>
        <w:lang w:eastAsia="zh-CN"/>
      </w:rPr>
      <w:t>4</w:t>
    </w:r>
    <w:r>
      <w:t>) 000–000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BC8CE" w14:textId="4F8311F6" w:rsidR="00BF0F3E" w:rsidRDefault="00545538" w:rsidP="00BF0F3E">
    <w:pPr>
      <w:pStyle w:val="Header"/>
      <w:tabs>
        <w:tab w:val="clear" w:pos="9356"/>
        <w:tab w:val="center" w:pos="4920"/>
        <w:tab w:val="right" w:pos="9214"/>
      </w:tabs>
      <w:jc w:val="right"/>
    </w:pPr>
    <w:r>
      <w:tab/>
    </w:r>
    <w:r w:rsidR="00D245B2">
      <w:t>Yit How Wong</w:t>
    </w:r>
    <w:r>
      <w:t xml:space="preserve">/ </w:t>
    </w:r>
    <w:r w:rsidR="00D245B2">
      <w:t xml:space="preserve">Cloud Application Development </w:t>
    </w:r>
    <w:r w:rsidR="00272037">
      <w:t xml:space="preserve">Continual Assessment </w:t>
    </w:r>
    <w:r>
      <w:t>(</w:t>
    </w:r>
    <w:r>
      <w:rPr>
        <w:rFonts w:hint="eastAsia"/>
      </w:rPr>
      <w:t>20</w:t>
    </w:r>
    <w:r w:rsidR="00D245B2">
      <w:rPr>
        <w:lang w:eastAsia="zh-CN"/>
      </w:rPr>
      <w:t>23</w:t>
    </w:r>
    <w:r w:rsidR="00272037">
      <w:t>)</w:t>
    </w:r>
    <w:r>
      <w:tab/>
    </w:r>
    <w:r>
      <w:rPr>
        <w:rStyle w:val="PageNumber"/>
        <w:i w:val="0"/>
      </w:rPr>
      <w:fldChar w:fldCharType="begin"/>
    </w:r>
    <w:r w:rsidRPr="00272037">
      <w:rPr>
        <w:rStyle w:val="PageNumber"/>
        <w:i w:val="0"/>
      </w:rPr>
      <w:instrText xml:space="preserve"> PAGE </w:instrText>
    </w:r>
    <w:r>
      <w:rPr>
        <w:rStyle w:val="PageNumber"/>
        <w:i w:val="0"/>
      </w:rPr>
      <w:fldChar w:fldCharType="separate"/>
    </w:r>
    <w:r w:rsidR="0069176A">
      <w:rPr>
        <w:rStyle w:val="PageNumber"/>
        <w:i w:val="0"/>
      </w:rPr>
      <w:t>2</w:t>
    </w:r>
    <w:r>
      <w:rPr>
        <w:rStyle w:val="PageNumber"/>
        <w:i w:val="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655" w:type="dxa"/>
      <w:tblInd w:w="108" w:type="dxa"/>
      <w:tblLayout w:type="fixed"/>
      <w:tblLook w:val="0000" w:firstRow="0" w:lastRow="0" w:firstColumn="0" w:lastColumn="0" w:noHBand="0" w:noVBand="0"/>
    </w:tblPr>
    <w:tblGrid>
      <w:gridCol w:w="1265"/>
      <w:gridCol w:w="5695"/>
      <w:gridCol w:w="5695"/>
    </w:tblGrid>
    <w:tr w:rsidR="00A34520" w14:paraId="3D9B1E59" w14:textId="77777777" w:rsidTr="00A34520">
      <w:trPr>
        <w:trHeight w:val="1868"/>
      </w:trPr>
      <w:tc>
        <w:tcPr>
          <w:tcW w:w="1265" w:type="dxa"/>
        </w:tcPr>
        <w:p w14:paraId="1938B15A" w14:textId="77777777" w:rsidR="00A34520" w:rsidRDefault="00A34520" w:rsidP="00A34520">
          <w:pPr>
            <w:pStyle w:val="Header"/>
            <w:rPr>
              <w:sz w:val="10"/>
            </w:rPr>
          </w:pPr>
        </w:p>
      </w:tc>
      <w:tc>
        <w:tcPr>
          <w:tcW w:w="5695" w:type="dxa"/>
        </w:tcPr>
        <w:p w14:paraId="2EF88830" w14:textId="77777777" w:rsidR="00A34520" w:rsidRDefault="00A34520" w:rsidP="00A34520">
          <w:pPr>
            <w:pStyle w:val="Header"/>
            <w:tabs>
              <w:tab w:val="left" w:pos="1932"/>
              <w:tab w:val="left" w:pos="2148"/>
            </w:tabs>
            <w:spacing w:before="80" w:beforeAutospacing="0" w:after="0" w:line="240" w:lineRule="auto"/>
            <w:ind w:left="-125" w:firstLine="3"/>
            <w:rPr>
              <w:i w:val="0"/>
              <w:iCs/>
            </w:rPr>
          </w:pPr>
        </w:p>
      </w:tc>
      <w:tc>
        <w:tcPr>
          <w:tcW w:w="5695" w:type="dxa"/>
        </w:tcPr>
        <w:p w14:paraId="0F8D5FA6" w14:textId="77777777" w:rsidR="00A34520" w:rsidRPr="002B679C" w:rsidRDefault="00A34520" w:rsidP="00A34520">
          <w:pPr>
            <w:pStyle w:val="Header"/>
            <w:spacing w:before="0" w:beforeAutospacing="0" w:after="0" w:line="200" w:lineRule="exact"/>
            <w:jc w:val="center"/>
            <w:rPr>
              <w:i w:val="0"/>
              <w:iCs/>
              <w:szCs w:val="16"/>
            </w:rPr>
          </w:pPr>
        </w:p>
      </w:tc>
    </w:tr>
  </w:tbl>
  <w:p w14:paraId="02E81B45" w14:textId="77777777" w:rsidR="00BF0F3E" w:rsidRDefault="00BF0F3E">
    <w:pPr>
      <w:pStyle w:val="Header"/>
      <w:tabs>
        <w:tab w:val="left" w:pos="68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2612"/>
    <w:multiLevelType w:val="hybridMultilevel"/>
    <w:tmpl w:val="8676D002"/>
    <w:lvl w:ilvl="0" w:tplc="1C404C38">
      <w:start w:val="1"/>
      <w:numFmt w:val="decimal"/>
      <w:lvlText w:val="2.%1"/>
      <w:lvlJc w:val="left"/>
      <w:pPr>
        <w:ind w:left="9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2"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 w15:restartNumberingAfterBreak="0">
    <w:nsid w:val="3B29589D"/>
    <w:multiLevelType w:val="hybridMultilevel"/>
    <w:tmpl w:val="7BEEEA32"/>
    <w:lvl w:ilvl="0" w:tplc="04090001">
      <w:start w:val="1"/>
      <w:numFmt w:val="bullet"/>
      <w:lvlText w:val=""/>
      <w:lvlJc w:val="left"/>
      <w:pPr>
        <w:ind w:left="1010" w:hanging="360"/>
      </w:pPr>
      <w:rPr>
        <w:rFonts w:ascii="Symbol" w:hAnsi="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4"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5"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6" w15:restartNumberingAfterBreak="0">
    <w:nsid w:val="5E856F9D"/>
    <w:multiLevelType w:val="hybridMultilevel"/>
    <w:tmpl w:val="85FEEF4A"/>
    <w:lvl w:ilvl="0" w:tplc="EF2ACCBA">
      <w:start w:val="5"/>
      <w:numFmt w:val="bullet"/>
      <w:lvlText w:val=""/>
      <w:lvlJc w:val="left"/>
      <w:pPr>
        <w:ind w:left="720" w:hanging="360"/>
      </w:pPr>
      <w:rPr>
        <w:rFonts w:ascii="Wingdings" w:eastAsia="SimSu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abstractNum w:abstractNumId="8" w15:restartNumberingAfterBreak="0">
    <w:nsid w:val="6FB116F0"/>
    <w:multiLevelType w:val="hybridMultilevel"/>
    <w:tmpl w:val="504A75EA"/>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9" w15:restartNumberingAfterBreak="0">
    <w:nsid w:val="7B3D2492"/>
    <w:multiLevelType w:val="hybridMultilevel"/>
    <w:tmpl w:val="805CD5B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389454030">
    <w:abstractNumId w:val="2"/>
  </w:num>
  <w:num w:numId="2" w16cid:durableId="531846118">
    <w:abstractNumId w:val="5"/>
  </w:num>
  <w:num w:numId="3" w16cid:durableId="329261175">
    <w:abstractNumId w:val="1"/>
  </w:num>
  <w:num w:numId="4" w16cid:durableId="2087147252">
    <w:abstractNumId w:val="4"/>
  </w:num>
  <w:num w:numId="5" w16cid:durableId="982154963">
    <w:abstractNumId w:val="7"/>
  </w:num>
  <w:num w:numId="6" w16cid:durableId="1982424815">
    <w:abstractNumId w:val="6"/>
  </w:num>
  <w:num w:numId="7" w16cid:durableId="668218659">
    <w:abstractNumId w:val="9"/>
  </w:num>
  <w:num w:numId="8" w16cid:durableId="1348600500">
    <w:abstractNumId w:val="4"/>
  </w:num>
  <w:num w:numId="9" w16cid:durableId="1146583888">
    <w:abstractNumId w:val="4"/>
  </w:num>
  <w:num w:numId="10" w16cid:durableId="181018155">
    <w:abstractNumId w:val="4"/>
  </w:num>
  <w:num w:numId="11" w16cid:durableId="460225650">
    <w:abstractNumId w:val="4"/>
  </w:num>
  <w:num w:numId="12" w16cid:durableId="866064401">
    <w:abstractNumId w:val="4"/>
  </w:num>
  <w:num w:numId="13" w16cid:durableId="1552309058">
    <w:abstractNumId w:val="4"/>
  </w:num>
  <w:num w:numId="14" w16cid:durableId="1419330645">
    <w:abstractNumId w:val="4"/>
  </w:num>
  <w:num w:numId="15" w16cid:durableId="212272076">
    <w:abstractNumId w:val="4"/>
  </w:num>
  <w:num w:numId="16" w16cid:durableId="328876233">
    <w:abstractNumId w:val="0"/>
  </w:num>
  <w:num w:numId="17" w16cid:durableId="1668821201">
    <w:abstractNumId w:val="4"/>
  </w:num>
  <w:num w:numId="18" w16cid:durableId="600845227">
    <w:abstractNumId w:val="4"/>
  </w:num>
  <w:num w:numId="19" w16cid:durableId="503932104">
    <w:abstractNumId w:val="4"/>
  </w:num>
  <w:num w:numId="20" w16cid:durableId="2117023031">
    <w:abstractNumId w:val="4"/>
  </w:num>
  <w:num w:numId="21" w16cid:durableId="1440370354">
    <w:abstractNumId w:val="3"/>
  </w:num>
  <w:num w:numId="22" w16cid:durableId="774789478">
    <w:abstractNumId w:val="8"/>
  </w:num>
  <w:num w:numId="23" w16cid:durableId="144102529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UDENT Yit How Wong">
    <w15:presenceInfo w15:providerId="AD" w15:userId="S-1-5-21-1855152072-2586972351-2831891710-694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4097"/>
  </w:hdrShapeDefaults>
  <w:footnotePr>
    <w:numFmt w:val="chicago"/>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520"/>
    <w:rsid w:val="00007E0B"/>
    <w:rsid w:val="0001197E"/>
    <w:rsid w:val="000217E9"/>
    <w:rsid w:val="00021B25"/>
    <w:rsid w:val="000263AD"/>
    <w:rsid w:val="00031E94"/>
    <w:rsid w:val="00034AE8"/>
    <w:rsid w:val="00040A00"/>
    <w:rsid w:val="0004278A"/>
    <w:rsid w:val="00050A79"/>
    <w:rsid w:val="0006083B"/>
    <w:rsid w:val="00072E37"/>
    <w:rsid w:val="000768B4"/>
    <w:rsid w:val="0008303D"/>
    <w:rsid w:val="00090275"/>
    <w:rsid w:val="000909AE"/>
    <w:rsid w:val="0009214B"/>
    <w:rsid w:val="000928B9"/>
    <w:rsid w:val="00093226"/>
    <w:rsid w:val="00096654"/>
    <w:rsid w:val="000A3EDC"/>
    <w:rsid w:val="000B242C"/>
    <w:rsid w:val="000B7D53"/>
    <w:rsid w:val="000B7FC7"/>
    <w:rsid w:val="000C1E4F"/>
    <w:rsid w:val="000C6D8F"/>
    <w:rsid w:val="000E0416"/>
    <w:rsid w:val="000F027B"/>
    <w:rsid w:val="001175B6"/>
    <w:rsid w:val="00117E06"/>
    <w:rsid w:val="001223D3"/>
    <w:rsid w:val="00122F50"/>
    <w:rsid w:val="001234A1"/>
    <w:rsid w:val="001256D3"/>
    <w:rsid w:val="00126E65"/>
    <w:rsid w:val="00131624"/>
    <w:rsid w:val="0013518D"/>
    <w:rsid w:val="00147DF4"/>
    <w:rsid w:val="00185F44"/>
    <w:rsid w:val="00192CDF"/>
    <w:rsid w:val="001A6E57"/>
    <w:rsid w:val="001E1015"/>
    <w:rsid w:val="001E416A"/>
    <w:rsid w:val="001F78E6"/>
    <w:rsid w:val="00205FB1"/>
    <w:rsid w:val="002066ED"/>
    <w:rsid w:val="00211D46"/>
    <w:rsid w:val="002200F1"/>
    <w:rsid w:val="0022477B"/>
    <w:rsid w:val="002260FB"/>
    <w:rsid w:val="00233F8E"/>
    <w:rsid w:val="00235DEB"/>
    <w:rsid w:val="00240F11"/>
    <w:rsid w:val="002413AC"/>
    <w:rsid w:val="002459C2"/>
    <w:rsid w:val="0024730B"/>
    <w:rsid w:val="00247509"/>
    <w:rsid w:val="0025009C"/>
    <w:rsid w:val="002572AB"/>
    <w:rsid w:val="0026231D"/>
    <w:rsid w:val="00272037"/>
    <w:rsid w:val="00287B5A"/>
    <w:rsid w:val="002955B7"/>
    <w:rsid w:val="002A3767"/>
    <w:rsid w:val="002D1EA2"/>
    <w:rsid w:val="002E07E9"/>
    <w:rsid w:val="002F6BBB"/>
    <w:rsid w:val="003041B7"/>
    <w:rsid w:val="00306005"/>
    <w:rsid w:val="00315F6E"/>
    <w:rsid w:val="00326904"/>
    <w:rsid w:val="003352AD"/>
    <w:rsid w:val="00350613"/>
    <w:rsid w:val="00354A7A"/>
    <w:rsid w:val="003623BD"/>
    <w:rsid w:val="00363C41"/>
    <w:rsid w:val="00365E93"/>
    <w:rsid w:val="003720A4"/>
    <w:rsid w:val="00375784"/>
    <w:rsid w:val="00376046"/>
    <w:rsid w:val="003970AB"/>
    <w:rsid w:val="003A035C"/>
    <w:rsid w:val="003A478D"/>
    <w:rsid w:val="003B0B03"/>
    <w:rsid w:val="003B3F03"/>
    <w:rsid w:val="003C3CFD"/>
    <w:rsid w:val="003C6C09"/>
    <w:rsid w:val="003D3C60"/>
    <w:rsid w:val="003D5F7D"/>
    <w:rsid w:val="003E0E26"/>
    <w:rsid w:val="003E434E"/>
    <w:rsid w:val="003F2FF6"/>
    <w:rsid w:val="003F60FB"/>
    <w:rsid w:val="00403B24"/>
    <w:rsid w:val="00405607"/>
    <w:rsid w:val="004143BB"/>
    <w:rsid w:val="00431FCB"/>
    <w:rsid w:val="00445091"/>
    <w:rsid w:val="00451DD5"/>
    <w:rsid w:val="00455B41"/>
    <w:rsid w:val="004607B4"/>
    <w:rsid w:val="0046214C"/>
    <w:rsid w:val="00472EA7"/>
    <w:rsid w:val="0047424B"/>
    <w:rsid w:val="0047431A"/>
    <w:rsid w:val="00475725"/>
    <w:rsid w:val="004831E1"/>
    <w:rsid w:val="00483789"/>
    <w:rsid w:val="00494C2D"/>
    <w:rsid w:val="004B3ED0"/>
    <w:rsid w:val="004B4F49"/>
    <w:rsid w:val="004E06E3"/>
    <w:rsid w:val="004E5A46"/>
    <w:rsid w:val="005025F6"/>
    <w:rsid w:val="00505420"/>
    <w:rsid w:val="00521079"/>
    <w:rsid w:val="00533B81"/>
    <w:rsid w:val="0053564C"/>
    <w:rsid w:val="00545538"/>
    <w:rsid w:val="0054754A"/>
    <w:rsid w:val="00564C51"/>
    <w:rsid w:val="00574454"/>
    <w:rsid w:val="00577976"/>
    <w:rsid w:val="005834AD"/>
    <w:rsid w:val="00583F63"/>
    <w:rsid w:val="00584F5C"/>
    <w:rsid w:val="0058768B"/>
    <w:rsid w:val="005907C0"/>
    <w:rsid w:val="0059107F"/>
    <w:rsid w:val="00594F22"/>
    <w:rsid w:val="005A4D97"/>
    <w:rsid w:val="005A5E68"/>
    <w:rsid w:val="005A6443"/>
    <w:rsid w:val="005C7748"/>
    <w:rsid w:val="005D61C7"/>
    <w:rsid w:val="005F23E9"/>
    <w:rsid w:val="006009EC"/>
    <w:rsid w:val="006074AA"/>
    <w:rsid w:val="00625EFA"/>
    <w:rsid w:val="00634B72"/>
    <w:rsid w:val="0064060B"/>
    <w:rsid w:val="00652446"/>
    <w:rsid w:val="0065755C"/>
    <w:rsid w:val="006664D3"/>
    <w:rsid w:val="00671A45"/>
    <w:rsid w:val="00676D0B"/>
    <w:rsid w:val="00683364"/>
    <w:rsid w:val="0069176A"/>
    <w:rsid w:val="00691FB8"/>
    <w:rsid w:val="006A462A"/>
    <w:rsid w:val="006A46D0"/>
    <w:rsid w:val="006C4F58"/>
    <w:rsid w:val="006D2C89"/>
    <w:rsid w:val="006D499A"/>
    <w:rsid w:val="006D500C"/>
    <w:rsid w:val="006E1641"/>
    <w:rsid w:val="006E4729"/>
    <w:rsid w:val="006F65AE"/>
    <w:rsid w:val="00700435"/>
    <w:rsid w:val="0070301E"/>
    <w:rsid w:val="007032C8"/>
    <w:rsid w:val="007146BA"/>
    <w:rsid w:val="00723201"/>
    <w:rsid w:val="00741950"/>
    <w:rsid w:val="00742D7C"/>
    <w:rsid w:val="0075037D"/>
    <w:rsid w:val="00760235"/>
    <w:rsid w:val="00763767"/>
    <w:rsid w:val="00764F83"/>
    <w:rsid w:val="00773D1A"/>
    <w:rsid w:val="00781790"/>
    <w:rsid w:val="0078767D"/>
    <w:rsid w:val="00794CC3"/>
    <w:rsid w:val="007A5168"/>
    <w:rsid w:val="007B7995"/>
    <w:rsid w:val="007C4C24"/>
    <w:rsid w:val="007D1195"/>
    <w:rsid w:val="007D449D"/>
    <w:rsid w:val="007D68AB"/>
    <w:rsid w:val="007D6D95"/>
    <w:rsid w:val="007E5074"/>
    <w:rsid w:val="007F02D6"/>
    <w:rsid w:val="007F1D3E"/>
    <w:rsid w:val="007F2067"/>
    <w:rsid w:val="00804532"/>
    <w:rsid w:val="008150CE"/>
    <w:rsid w:val="008163BE"/>
    <w:rsid w:val="0084031D"/>
    <w:rsid w:val="00851843"/>
    <w:rsid w:val="008843BC"/>
    <w:rsid w:val="00884D3C"/>
    <w:rsid w:val="008922D0"/>
    <w:rsid w:val="008960FE"/>
    <w:rsid w:val="00897748"/>
    <w:rsid w:val="00897F95"/>
    <w:rsid w:val="008A1148"/>
    <w:rsid w:val="008B79DF"/>
    <w:rsid w:val="008C0438"/>
    <w:rsid w:val="008C713E"/>
    <w:rsid w:val="008D05AE"/>
    <w:rsid w:val="008E72EA"/>
    <w:rsid w:val="008F1A13"/>
    <w:rsid w:val="0090260B"/>
    <w:rsid w:val="00906A95"/>
    <w:rsid w:val="00914E4C"/>
    <w:rsid w:val="009218F2"/>
    <w:rsid w:val="00926B7D"/>
    <w:rsid w:val="009335FE"/>
    <w:rsid w:val="009420B9"/>
    <w:rsid w:val="00944F45"/>
    <w:rsid w:val="00945EFB"/>
    <w:rsid w:val="00957BDB"/>
    <w:rsid w:val="00966224"/>
    <w:rsid w:val="009840A7"/>
    <w:rsid w:val="00985CE4"/>
    <w:rsid w:val="00995D88"/>
    <w:rsid w:val="009B1E15"/>
    <w:rsid w:val="009B265A"/>
    <w:rsid w:val="009C4B91"/>
    <w:rsid w:val="009C67E7"/>
    <w:rsid w:val="009D1119"/>
    <w:rsid w:val="009E3813"/>
    <w:rsid w:val="009E75E0"/>
    <w:rsid w:val="009F31B1"/>
    <w:rsid w:val="00A076DD"/>
    <w:rsid w:val="00A12410"/>
    <w:rsid w:val="00A129B5"/>
    <w:rsid w:val="00A2233F"/>
    <w:rsid w:val="00A237DF"/>
    <w:rsid w:val="00A27D65"/>
    <w:rsid w:val="00A32C7B"/>
    <w:rsid w:val="00A34520"/>
    <w:rsid w:val="00A3700C"/>
    <w:rsid w:val="00A45C16"/>
    <w:rsid w:val="00A5465A"/>
    <w:rsid w:val="00A54C39"/>
    <w:rsid w:val="00A5670A"/>
    <w:rsid w:val="00A637BB"/>
    <w:rsid w:val="00A641E3"/>
    <w:rsid w:val="00A6575F"/>
    <w:rsid w:val="00A67CEF"/>
    <w:rsid w:val="00A7120F"/>
    <w:rsid w:val="00A71829"/>
    <w:rsid w:val="00A73600"/>
    <w:rsid w:val="00A74C92"/>
    <w:rsid w:val="00A9547A"/>
    <w:rsid w:val="00AA48C1"/>
    <w:rsid w:val="00AB33C1"/>
    <w:rsid w:val="00AB3B62"/>
    <w:rsid w:val="00AB3F48"/>
    <w:rsid w:val="00AB6E93"/>
    <w:rsid w:val="00AC3399"/>
    <w:rsid w:val="00AD4244"/>
    <w:rsid w:val="00AD641C"/>
    <w:rsid w:val="00AD7E74"/>
    <w:rsid w:val="00AE1C13"/>
    <w:rsid w:val="00AE2D6D"/>
    <w:rsid w:val="00AE381F"/>
    <w:rsid w:val="00AE6BC2"/>
    <w:rsid w:val="00AF1582"/>
    <w:rsid w:val="00AF4CD8"/>
    <w:rsid w:val="00B010CB"/>
    <w:rsid w:val="00B03E19"/>
    <w:rsid w:val="00B045FA"/>
    <w:rsid w:val="00B048A6"/>
    <w:rsid w:val="00B05FC2"/>
    <w:rsid w:val="00B11C29"/>
    <w:rsid w:val="00B1281E"/>
    <w:rsid w:val="00B13CF2"/>
    <w:rsid w:val="00B154C0"/>
    <w:rsid w:val="00B25D77"/>
    <w:rsid w:val="00B32E2F"/>
    <w:rsid w:val="00B37992"/>
    <w:rsid w:val="00B4181D"/>
    <w:rsid w:val="00B42F3E"/>
    <w:rsid w:val="00B50248"/>
    <w:rsid w:val="00B642B4"/>
    <w:rsid w:val="00B64B09"/>
    <w:rsid w:val="00B67139"/>
    <w:rsid w:val="00B7087F"/>
    <w:rsid w:val="00B710A4"/>
    <w:rsid w:val="00B73615"/>
    <w:rsid w:val="00B77CA0"/>
    <w:rsid w:val="00B83256"/>
    <w:rsid w:val="00B849C4"/>
    <w:rsid w:val="00BA55A1"/>
    <w:rsid w:val="00BA7BBE"/>
    <w:rsid w:val="00BB5077"/>
    <w:rsid w:val="00BC3DCD"/>
    <w:rsid w:val="00BD0E9F"/>
    <w:rsid w:val="00BD319C"/>
    <w:rsid w:val="00BE109E"/>
    <w:rsid w:val="00BE2B72"/>
    <w:rsid w:val="00BE3082"/>
    <w:rsid w:val="00BE40CB"/>
    <w:rsid w:val="00BE4B60"/>
    <w:rsid w:val="00BE571D"/>
    <w:rsid w:val="00BE6ED9"/>
    <w:rsid w:val="00BF0239"/>
    <w:rsid w:val="00BF0F3E"/>
    <w:rsid w:val="00BF0FB0"/>
    <w:rsid w:val="00BF3097"/>
    <w:rsid w:val="00BF6106"/>
    <w:rsid w:val="00C111D1"/>
    <w:rsid w:val="00C13325"/>
    <w:rsid w:val="00C372BA"/>
    <w:rsid w:val="00C441F9"/>
    <w:rsid w:val="00C45B03"/>
    <w:rsid w:val="00C4737A"/>
    <w:rsid w:val="00C63E7E"/>
    <w:rsid w:val="00C717DB"/>
    <w:rsid w:val="00C761D1"/>
    <w:rsid w:val="00C90D90"/>
    <w:rsid w:val="00C93FF4"/>
    <w:rsid w:val="00C9690D"/>
    <w:rsid w:val="00CA5EE5"/>
    <w:rsid w:val="00CD2FA6"/>
    <w:rsid w:val="00CD726F"/>
    <w:rsid w:val="00CE75F7"/>
    <w:rsid w:val="00CF0DAD"/>
    <w:rsid w:val="00D060BF"/>
    <w:rsid w:val="00D06B5C"/>
    <w:rsid w:val="00D07F1D"/>
    <w:rsid w:val="00D158CA"/>
    <w:rsid w:val="00D20B07"/>
    <w:rsid w:val="00D245B2"/>
    <w:rsid w:val="00D41276"/>
    <w:rsid w:val="00D45EBB"/>
    <w:rsid w:val="00D5510A"/>
    <w:rsid w:val="00D6073D"/>
    <w:rsid w:val="00D62C5F"/>
    <w:rsid w:val="00D657E0"/>
    <w:rsid w:val="00D71016"/>
    <w:rsid w:val="00D83F77"/>
    <w:rsid w:val="00D84C38"/>
    <w:rsid w:val="00D92AE1"/>
    <w:rsid w:val="00D93EF6"/>
    <w:rsid w:val="00D94E18"/>
    <w:rsid w:val="00DA0D73"/>
    <w:rsid w:val="00DA5A77"/>
    <w:rsid w:val="00DA68D7"/>
    <w:rsid w:val="00DB5254"/>
    <w:rsid w:val="00DC5449"/>
    <w:rsid w:val="00DD0D5C"/>
    <w:rsid w:val="00DD3212"/>
    <w:rsid w:val="00DD357E"/>
    <w:rsid w:val="00DD7944"/>
    <w:rsid w:val="00DE0F97"/>
    <w:rsid w:val="00DE42F5"/>
    <w:rsid w:val="00DE5044"/>
    <w:rsid w:val="00DE660F"/>
    <w:rsid w:val="00DE7C88"/>
    <w:rsid w:val="00DF3457"/>
    <w:rsid w:val="00DF35CF"/>
    <w:rsid w:val="00E04881"/>
    <w:rsid w:val="00E106C6"/>
    <w:rsid w:val="00E10B61"/>
    <w:rsid w:val="00E12B16"/>
    <w:rsid w:val="00E15724"/>
    <w:rsid w:val="00E2487D"/>
    <w:rsid w:val="00E36902"/>
    <w:rsid w:val="00E374F1"/>
    <w:rsid w:val="00E45A82"/>
    <w:rsid w:val="00E50210"/>
    <w:rsid w:val="00E50DBD"/>
    <w:rsid w:val="00E6095C"/>
    <w:rsid w:val="00E65A9A"/>
    <w:rsid w:val="00E756B4"/>
    <w:rsid w:val="00E76C12"/>
    <w:rsid w:val="00E80FE9"/>
    <w:rsid w:val="00E91135"/>
    <w:rsid w:val="00E9383C"/>
    <w:rsid w:val="00EA24E5"/>
    <w:rsid w:val="00EA70FE"/>
    <w:rsid w:val="00EB618F"/>
    <w:rsid w:val="00EC63EB"/>
    <w:rsid w:val="00EC7627"/>
    <w:rsid w:val="00ED0ADC"/>
    <w:rsid w:val="00EF40E1"/>
    <w:rsid w:val="00F00006"/>
    <w:rsid w:val="00F207F6"/>
    <w:rsid w:val="00F22436"/>
    <w:rsid w:val="00F409F0"/>
    <w:rsid w:val="00F44FFC"/>
    <w:rsid w:val="00F477F2"/>
    <w:rsid w:val="00F508AA"/>
    <w:rsid w:val="00F53177"/>
    <w:rsid w:val="00F67095"/>
    <w:rsid w:val="00F67780"/>
    <w:rsid w:val="00F76EDE"/>
    <w:rsid w:val="00F958B7"/>
    <w:rsid w:val="00F96BFB"/>
    <w:rsid w:val="00FA7496"/>
    <w:rsid w:val="00FC2EC1"/>
    <w:rsid w:val="00FC4CC4"/>
    <w:rsid w:val="00FC6175"/>
    <w:rsid w:val="00FC6714"/>
    <w:rsid w:val="00FD2C0B"/>
    <w:rsid w:val="00FE1B46"/>
    <w:rsid w:val="00FE4AD7"/>
    <w:rsid w:val="00FE627F"/>
    <w:rsid w:val="0B8B306A"/>
    <w:rsid w:val="0E171549"/>
    <w:rsid w:val="2249728B"/>
    <w:rsid w:val="23ED9677"/>
    <w:rsid w:val="24A81A96"/>
    <w:rsid w:val="255A1839"/>
    <w:rsid w:val="2623097A"/>
    <w:rsid w:val="2EA29A6C"/>
    <w:rsid w:val="456605D8"/>
    <w:rsid w:val="464813EA"/>
    <w:rsid w:val="471F2640"/>
    <w:rsid w:val="47980799"/>
    <w:rsid w:val="47DF8E3E"/>
    <w:rsid w:val="4AB67FFE"/>
    <w:rsid w:val="4C15C014"/>
    <w:rsid w:val="57D2CC8A"/>
    <w:rsid w:val="5D5C371C"/>
    <w:rsid w:val="6042C584"/>
    <w:rsid w:val="639604C4"/>
    <w:rsid w:val="63C889BE"/>
    <w:rsid w:val="647F323A"/>
    <w:rsid w:val="6E0CEC23"/>
    <w:rsid w:val="6E0F4108"/>
    <w:rsid w:val="70B1E92E"/>
    <w:rsid w:val="75F0EF29"/>
    <w:rsid w:val="76781AC8"/>
    <w:rsid w:val="7A3FA317"/>
    <w:rsid w:val="7C67BE3B"/>
    <w:rsid w:val="7F13143A"/>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63302B"/>
  <w15:chartTrackingRefBased/>
  <w15:docId w15:val="{AB651C5E-B662-4554-838E-4300EAB0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520"/>
    <w:pPr>
      <w:widowControl w:val="0"/>
      <w:spacing w:after="0" w:line="240" w:lineRule="auto"/>
    </w:pPr>
    <w:rPr>
      <w:rFonts w:ascii="Times New Roman" w:eastAsia="SimSun" w:hAnsi="Times New Roman" w:cs="Times New Roman"/>
      <w:sz w:val="20"/>
      <w:szCs w:val="20"/>
      <w:lang w:val="en-GB"/>
    </w:rPr>
  </w:style>
  <w:style w:type="paragraph" w:styleId="Heading1">
    <w:name w:val="heading 1"/>
    <w:basedOn w:val="Normal"/>
    <w:next w:val="Normal"/>
    <w:link w:val="Heading1Char"/>
    <w:uiPriority w:val="9"/>
    <w:qFormat/>
    <w:rsid w:val="00A34520"/>
    <w:pPr>
      <w:keepNext/>
      <w:pBdr>
        <w:top w:val="single" w:sz="4" w:space="1" w:color="auto"/>
        <w:left w:val="single" w:sz="4" w:space="0" w:color="auto"/>
        <w:bottom w:val="single" w:sz="4" w:space="7" w:color="auto"/>
        <w:right w:val="single" w:sz="4" w:space="4" w:color="auto"/>
      </w:pBdr>
      <w:spacing w:line="36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520"/>
    <w:rPr>
      <w:rFonts w:ascii="Times New Roman" w:eastAsia="SimSun" w:hAnsi="Times New Roman" w:cs="Times New Roman"/>
      <w:b/>
      <w:bCs/>
      <w:sz w:val="20"/>
      <w:szCs w:val="20"/>
      <w:lang w:val="en-GB"/>
    </w:rPr>
  </w:style>
  <w:style w:type="paragraph" w:customStyle="1" w:styleId="Els-1storder-head">
    <w:name w:val="Els-1storder-head"/>
    <w:next w:val="Els-body-text"/>
    <w:rsid w:val="00A34520"/>
    <w:pPr>
      <w:keepNext/>
      <w:numPr>
        <w:numId w:val="4"/>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Els-body-text"/>
    <w:rsid w:val="00A34520"/>
    <w:pPr>
      <w:keepNext/>
      <w:numPr>
        <w:ilvl w:val="1"/>
        <w:numId w:val="4"/>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Els-body-text"/>
    <w:rsid w:val="00A34520"/>
    <w:pPr>
      <w:keepNext/>
      <w:numPr>
        <w:ilvl w:val="2"/>
        <w:numId w:val="4"/>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A34520"/>
    <w:pPr>
      <w:keepNext/>
      <w:numPr>
        <w:ilvl w:val="3"/>
        <w:numId w:val="4"/>
      </w:numPr>
      <w:suppressAutoHyphens/>
      <w:spacing w:before="240" w:after="0" w:line="240" w:lineRule="exact"/>
    </w:pPr>
    <w:rPr>
      <w:rFonts w:ascii="Times New Roman" w:eastAsia="SimSun" w:hAnsi="Times New Roman" w:cs="Times New Roman"/>
      <w:i/>
      <w:sz w:val="20"/>
      <w:szCs w:val="20"/>
      <w:lang w:val="en-US"/>
    </w:rPr>
  </w:style>
  <w:style w:type="paragraph" w:customStyle="1" w:styleId="Els-Abstract-head">
    <w:name w:val="Els-Abstract-head"/>
    <w:next w:val="Normal"/>
    <w:rsid w:val="00A34520"/>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Abstract-text">
    <w:name w:val="Els-Abstract-text"/>
    <w:next w:val="Normal"/>
    <w:rsid w:val="00A34520"/>
    <w:pPr>
      <w:spacing w:after="0" w:line="220" w:lineRule="exact"/>
      <w:jc w:val="both"/>
    </w:pPr>
    <w:rPr>
      <w:rFonts w:ascii="Times New Roman" w:eastAsia="SimSun" w:hAnsi="Times New Roman" w:cs="Times New Roman"/>
      <w:sz w:val="18"/>
      <w:szCs w:val="20"/>
      <w:lang w:val="en-US"/>
    </w:rPr>
  </w:style>
  <w:style w:type="paragraph" w:customStyle="1" w:styleId="Els-acknowledgement">
    <w:name w:val="Els-acknowledgement"/>
    <w:next w:val="Normal"/>
    <w:rsid w:val="00A34520"/>
    <w:pPr>
      <w:keepNext/>
      <w:spacing w:before="480" w:after="240" w:line="220" w:lineRule="exact"/>
    </w:pPr>
    <w:rPr>
      <w:rFonts w:ascii="Times New Roman" w:eastAsia="SimSun" w:hAnsi="Times New Roman" w:cs="Times New Roman"/>
      <w:b/>
      <w:sz w:val="20"/>
      <w:szCs w:val="20"/>
      <w:lang w:val="en-US"/>
    </w:rPr>
  </w:style>
  <w:style w:type="paragraph" w:customStyle="1" w:styleId="Els-Affiliation">
    <w:name w:val="Els-Affiliation"/>
    <w:next w:val="Els-Abstract-head"/>
    <w:rsid w:val="00A34520"/>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ppendixhead">
    <w:name w:val="Els-appendixhead"/>
    <w:next w:val="Normal"/>
    <w:rsid w:val="00A34520"/>
    <w:pPr>
      <w:numPr>
        <w:numId w:val="1"/>
      </w:numPr>
      <w:spacing w:before="480" w:after="240" w:line="220" w:lineRule="exact"/>
    </w:pPr>
    <w:rPr>
      <w:rFonts w:ascii="Times New Roman" w:eastAsia="SimSun" w:hAnsi="Times New Roman" w:cs="Times New Roman"/>
      <w:b/>
      <w:sz w:val="20"/>
      <w:szCs w:val="20"/>
      <w:lang w:val="en-US"/>
    </w:rPr>
  </w:style>
  <w:style w:type="paragraph" w:customStyle="1" w:styleId="Els-appendixsubhead">
    <w:name w:val="Els-appendixsubhead"/>
    <w:next w:val="Normal"/>
    <w:rsid w:val="00A34520"/>
    <w:pPr>
      <w:numPr>
        <w:ilvl w:val="1"/>
        <w:numId w:val="2"/>
      </w:numPr>
      <w:spacing w:before="240" w:after="240" w:line="220" w:lineRule="exact"/>
    </w:pPr>
    <w:rPr>
      <w:rFonts w:ascii="Times New Roman" w:eastAsia="SimSun" w:hAnsi="Times New Roman" w:cs="Times New Roman"/>
      <w:i/>
      <w:sz w:val="20"/>
      <w:szCs w:val="20"/>
      <w:lang w:val="en-US"/>
    </w:rPr>
  </w:style>
  <w:style w:type="paragraph" w:customStyle="1" w:styleId="Els-Author">
    <w:name w:val="Els-Author"/>
    <w:next w:val="Normal"/>
    <w:rsid w:val="00A34520"/>
    <w:pPr>
      <w:keepNext/>
      <w:suppressAutoHyphens/>
      <w:spacing w:line="300" w:lineRule="exact"/>
      <w:jc w:val="center"/>
    </w:pPr>
    <w:rPr>
      <w:rFonts w:ascii="Times New Roman" w:eastAsia="SimSun" w:hAnsi="Times New Roman" w:cs="Times New Roman"/>
      <w:noProof/>
      <w:sz w:val="26"/>
      <w:szCs w:val="20"/>
      <w:lang w:val="en-US"/>
    </w:rPr>
  </w:style>
  <w:style w:type="paragraph" w:customStyle="1" w:styleId="Els-body-text">
    <w:name w:val="Els-body-text"/>
    <w:rsid w:val="00A34520"/>
    <w:pPr>
      <w:spacing w:after="0" w:line="240" w:lineRule="exact"/>
      <w:ind w:firstLine="238"/>
      <w:jc w:val="both"/>
    </w:pPr>
    <w:rPr>
      <w:rFonts w:ascii="Times New Roman" w:eastAsia="SimSun" w:hAnsi="Times New Roman" w:cs="Times New Roman"/>
      <w:sz w:val="20"/>
      <w:szCs w:val="20"/>
      <w:lang w:val="en-US"/>
    </w:rPr>
  </w:style>
  <w:style w:type="paragraph" w:customStyle="1" w:styleId="Els-bulletlist">
    <w:name w:val="Els-bulletlist"/>
    <w:basedOn w:val="Els-body-text"/>
    <w:rsid w:val="00A34520"/>
    <w:pPr>
      <w:numPr>
        <w:numId w:val="3"/>
      </w:numPr>
      <w:tabs>
        <w:tab w:val="left" w:pos="240"/>
      </w:tabs>
      <w:jc w:val="left"/>
    </w:pPr>
  </w:style>
  <w:style w:type="paragraph" w:customStyle="1" w:styleId="Els-caption">
    <w:name w:val="Els-caption"/>
    <w:rsid w:val="00A34520"/>
    <w:pPr>
      <w:keepLines/>
      <w:spacing w:before="200" w:after="240" w:line="200" w:lineRule="exact"/>
    </w:pPr>
    <w:rPr>
      <w:rFonts w:ascii="Times New Roman" w:eastAsia="SimSun" w:hAnsi="Times New Roman" w:cs="Times New Roman"/>
      <w:sz w:val="16"/>
      <w:szCs w:val="20"/>
      <w:lang w:val="en-US"/>
    </w:rPr>
  </w:style>
  <w:style w:type="paragraph" w:customStyle="1" w:styleId="Els-equation">
    <w:name w:val="Els-equation"/>
    <w:next w:val="Normal"/>
    <w:rsid w:val="00A34520"/>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lang w:val="en-US"/>
    </w:rPr>
  </w:style>
  <w:style w:type="paragraph" w:customStyle="1" w:styleId="Els-footnote">
    <w:name w:val="Els-footnote"/>
    <w:rsid w:val="00A34520"/>
    <w:pPr>
      <w:keepLines/>
      <w:widowControl w:val="0"/>
      <w:spacing w:after="0" w:line="200" w:lineRule="exact"/>
      <w:ind w:firstLine="245"/>
      <w:jc w:val="both"/>
    </w:pPr>
    <w:rPr>
      <w:rFonts w:ascii="Times New Roman" w:eastAsia="SimSun" w:hAnsi="Times New Roman" w:cs="Times New Roman"/>
      <w:sz w:val="16"/>
      <w:szCs w:val="20"/>
      <w:lang w:val="en-US"/>
    </w:rPr>
  </w:style>
  <w:style w:type="paragraph" w:customStyle="1" w:styleId="Els-keywords">
    <w:name w:val="Els-keywords"/>
    <w:next w:val="Normal"/>
    <w:rsid w:val="00A34520"/>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Els-reference-head">
    <w:name w:val="Els-reference-head"/>
    <w:next w:val="Normal"/>
    <w:rsid w:val="00A34520"/>
    <w:pPr>
      <w:keepNext/>
      <w:spacing w:before="480" w:after="200" w:line="220" w:lineRule="exact"/>
    </w:pPr>
    <w:rPr>
      <w:rFonts w:ascii="Times New Roman" w:eastAsia="SimSun" w:hAnsi="Times New Roman" w:cs="Times New Roman"/>
      <w:b/>
      <w:sz w:val="20"/>
      <w:szCs w:val="20"/>
      <w:lang w:val="en-US"/>
    </w:rPr>
  </w:style>
  <w:style w:type="paragraph" w:customStyle="1" w:styleId="Els-table-text">
    <w:name w:val="Els-table-text"/>
    <w:rsid w:val="00A34520"/>
    <w:pPr>
      <w:spacing w:after="80" w:line="200" w:lineRule="exact"/>
    </w:pPr>
    <w:rPr>
      <w:rFonts w:ascii="Times New Roman" w:eastAsia="SimSun" w:hAnsi="Times New Roman" w:cs="Times New Roman"/>
      <w:sz w:val="16"/>
      <w:szCs w:val="20"/>
      <w:lang w:val="en-US"/>
    </w:rPr>
  </w:style>
  <w:style w:type="paragraph" w:customStyle="1" w:styleId="Els-Title">
    <w:name w:val="Els-Title"/>
    <w:next w:val="Els-Author"/>
    <w:autoRedefine/>
    <w:rsid w:val="00A34520"/>
    <w:pPr>
      <w:suppressAutoHyphens/>
      <w:spacing w:after="240" w:line="400" w:lineRule="exact"/>
      <w:jc w:val="center"/>
    </w:pPr>
    <w:rPr>
      <w:rFonts w:ascii="Times New Roman" w:eastAsia="SimSun" w:hAnsi="Times New Roman" w:cs="Times New Roman"/>
      <w:sz w:val="34"/>
      <w:szCs w:val="20"/>
      <w:lang w:val="en-US"/>
    </w:rPr>
  </w:style>
  <w:style w:type="paragraph" w:styleId="Header">
    <w:name w:val="header"/>
    <w:link w:val="HeaderChar"/>
    <w:semiHidden/>
    <w:rsid w:val="00A34520"/>
    <w:pPr>
      <w:tabs>
        <w:tab w:val="center" w:pos="4706"/>
        <w:tab w:val="right" w:pos="9356"/>
      </w:tabs>
      <w:spacing w:before="100" w:beforeAutospacing="1" w:after="240" w:line="200" w:lineRule="atLeast"/>
    </w:pPr>
    <w:rPr>
      <w:rFonts w:ascii="Times New Roman" w:eastAsia="SimSun" w:hAnsi="Times New Roman" w:cs="Times New Roman"/>
      <w:i/>
      <w:noProof/>
      <w:sz w:val="16"/>
      <w:szCs w:val="20"/>
      <w:lang w:val="en-US"/>
    </w:rPr>
  </w:style>
  <w:style w:type="character" w:customStyle="1" w:styleId="HeaderChar">
    <w:name w:val="Header Char"/>
    <w:basedOn w:val="DefaultParagraphFont"/>
    <w:link w:val="Header"/>
    <w:semiHidden/>
    <w:rsid w:val="00A34520"/>
    <w:rPr>
      <w:rFonts w:ascii="Times New Roman" w:eastAsia="SimSun" w:hAnsi="Times New Roman" w:cs="Times New Roman"/>
      <w:i/>
      <w:noProof/>
      <w:sz w:val="16"/>
      <w:szCs w:val="20"/>
      <w:lang w:val="en-US"/>
    </w:rPr>
  </w:style>
  <w:style w:type="paragraph" w:styleId="Footer">
    <w:name w:val="footer"/>
    <w:basedOn w:val="Header"/>
    <w:link w:val="FooterChar"/>
    <w:semiHidden/>
    <w:rsid w:val="00A34520"/>
    <w:pPr>
      <w:tabs>
        <w:tab w:val="right" w:pos="10080"/>
      </w:tabs>
    </w:pPr>
    <w:rPr>
      <w:i w:val="0"/>
    </w:rPr>
  </w:style>
  <w:style w:type="character" w:customStyle="1" w:styleId="FooterChar">
    <w:name w:val="Footer Char"/>
    <w:basedOn w:val="DefaultParagraphFont"/>
    <w:link w:val="Footer"/>
    <w:semiHidden/>
    <w:rsid w:val="00A34520"/>
    <w:rPr>
      <w:rFonts w:ascii="Times New Roman" w:eastAsia="SimSun" w:hAnsi="Times New Roman" w:cs="Times New Roman"/>
      <w:noProof/>
      <w:sz w:val="16"/>
      <w:szCs w:val="20"/>
      <w:lang w:val="en-US"/>
    </w:rPr>
  </w:style>
  <w:style w:type="character" w:styleId="FootnoteReference">
    <w:name w:val="footnote reference"/>
    <w:semiHidden/>
    <w:rsid w:val="00A34520"/>
    <w:rPr>
      <w:vertAlign w:val="superscript"/>
    </w:rPr>
  </w:style>
  <w:style w:type="paragraph" w:styleId="FootnoteText">
    <w:name w:val="footnote text"/>
    <w:basedOn w:val="Normal"/>
    <w:link w:val="FootnoteTextChar"/>
    <w:semiHidden/>
    <w:rsid w:val="00A34520"/>
    <w:rPr>
      <w:rFonts w:ascii="Univers" w:hAnsi="Univers"/>
    </w:rPr>
  </w:style>
  <w:style w:type="character" w:customStyle="1" w:styleId="FootnoteTextChar">
    <w:name w:val="Footnote Text Char"/>
    <w:basedOn w:val="DefaultParagraphFont"/>
    <w:link w:val="FootnoteText"/>
    <w:semiHidden/>
    <w:rsid w:val="00A34520"/>
    <w:rPr>
      <w:rFonts w:ascii="Univers" w:eastAsia="SimSun" w:hAnsi="Univers" w:cs="Times New Roman"/>
      <w:sz w:val="20"/>
      <w:szCs w:val="20"/>
      <w:lang w:val="en-GB"/>
    </w:rPr>
  </w:style>
  <w:style w:type="character" w:styleId="Hyperlink">
    <w:name w:val="Hyperlink"/>
    <w:semiHidden/>
    <w:rsid w:val="00A34520"/>
    <w:rPr>
      <w:color w:val="auto"/>
      <w:sz w:val="16"/>
      <w:u w:val="none"/>
    </w:rPr>
  </w:style>
  <w:style w:type="character" w:styleId="PageNumber">
    <w:name w:val="page number"/>
    <w:semiHidden/>
    <w:rsid w:val="00A34520"/>
    <w:rPr>
      <w:sz w:val="16"/>
    </w:rPr>
  </w:style>
  <w:style w:type="paragraph" w:customStyle="1" w:styleId="DocHead">
    <w:name w:val="DocHead"/>
    <w:rsid w:val="00A34520"/>
    <w:pPr>
      <w:spacing w:before="240" w:after="240" w:line="240" w:lineRule="auto"/>
      <w:jc w:val="center"/>
    </w:pPr>
    <w:rPr>
      <w:rFonts w:ascii="Times New Roman" w:eastAsia="SimSun" w:hAnsi="Times New Roman" w:cs="Times New Roman"/>
      <w:sz w:val="24"/>
      <w:szCs w:val="20"/>
      <w:lang w:val="en-US"/>
    </w:rPr>
  </w:style>
  <w:style w:type="paragraph" w:styleId="CommentText">
    <w:name w:val="annotation text"/>
    <w:basedOn w:val="Normal"/>
    <w:link w:val="CommentTextChar"/>
    <w:semiHidden/>
    <w:unhideWhenUsed/>
    <w:rsid w:val="00A34520"/>
  </w:style>
  <w:style w:type="character" w:customStyle="1" w:styleId="CommentTextChar">
    <w:name w:val="Comment Text Char"/>
    <w:basedOn w:val="DefaultParagraphFont"/>
    <w:link w:val="CommentText"/>
    <w:semiHidden/>
    <w:rsid w:val="00A34520"/>
    <w:rPr>
      <w:rFonts w:ascii="Times New Roman" w:eastAsia="SimSun" w:hAnsi="Times New Roman" w:cs="Times New Roman"/>
      <w:sz w:val="20"/>
      <w:szCs w:val="20"/>
      <w:lang w:val="en-GB"/>
    </w:rPr>
  </w:style>
  <w:style w:type="paragraph" w:styleId="BodyTextIndent">
    <w:name w:val="Body Text Indent"/>
    <w:basedOn w:val="Normal"/>
    <w:link w:val="BodyTextIndentChar"/>
    <w:semiHidden/>
    <w:rsid w:val="00A34520"/>
    <w:pPr>
      <w:widowControl/>
      <w:suppressAutoHyphens/>
      <w:ind w:firstLine="360"/>
      <w:jc w:val="both"/>
    </w:pPr>
    <w:rPr>
      <w:rFonts w:eastAsia="Times New Roman"/>
      <w:kern w:val="14"/>
      <w:lang w:val="en-US"/>
    </w:rPr>
  </w:style>
  <w:style w:type="character" w:customStyle="1" w:styleId="BodyTextIndentChar">
    <w:name w:val="Body Text Indent Char"/>
    <w:basedOn w:val="DefaultParagraphFont"/>
    <w:link w:val="BodyTextIndent"/>
    <w:semiHidden/>
    <w:rsid w:val="00A34520"/>
    <w:rPr>
      <w:rFonts w:ascii="Times New Roman" w:eastAsia="Times New Roman" w:hAnsi="Times New Roman" w:cs="Times New Roman"/>
      <w:kern w:val="14"/>
      <w:sz w:val="20"/>
      <w:szCs w:val="20"/>
      <w:lang w:val="en-US"/>
    </w:rPr>
  </w:style>
  <w:style w:type="paragraph" w:styleId="BodyTextIndent2">
    <w:name w:val="Body Text Indent 2"/>
    <w:basedOn w:val="Normal"/>
    <w:link w:val="BodyTextIndent2Char"/>
    <w:semiHidden/>
    <w:rsid w:val="00A34520"/>
    <w:pPr>
      <w:ind w:firstLine="240"/>
    </w:pPr>
  </w:style>
  <w:style w:type="character" w:customStyle="1" w:styleId="BodyTextIndent2Char">
    <w:name w:val="Body Text Indent 2 Char"/>
    <w:basedOn w:val="DefaultParagraphFont"/>
    <w:link w:val="BodyTextIndent2"/>
    <w:semiHidden/>
    <w:rsid w:val="00A34520"/>
    <w:rPr>
      <w:rFonts w:ascii="Times New Roman" w:eastAsia="SimSun" w:hAnsi="Times New Roman" w:cs="Times New Roman"/>
      <w:sz w:val="20"/>
      <w:szCs w:val="20"/>
      <w:lang w:val="en-GB"/>
    </w:rPr>
  </w:style>
  <w:style w:type="paragraph" w:styleId="ListParagraph">
    <w:name w:val="List Paragraph"/>
    <w:basedOn w:val="Normal"/>
    <w:uiPriority w:val="34"/>
    <w:qFormat/>
    <w:rsid w:val="00A34520"/>
    <w:pPr>
      <w:ind w:left="720"/>
      <w:contextualSpacing/>
    </w:pPr>
  </w:style>
  <w:style w:type="paragraph" w:styleId="BalloonText">
    <w:name w:val="Balloon Text"/>
    <w:basedOn w:val="Normal"/>
    <w:link w:val="BalloonTextChar"/>
    <w:uiPriority w:val="99"/>
    <w:semiHidden/>
    <w:unhideWhenUsed/>
    <w:rsid w:val="00A3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520"/>
    <w:rPr>
      <w:rFonts w:ascii="Segoe UI" w:eastAsia="SimSun" w:hAnsi="Segoe UI" w:cs="Segoe UI"/>
      <w:sz w:val="18"/>
      <w:szCs w:val="18"/>
      <w:lang w:val="en-GB"/>
    </w:rPr>
  </w:style>
  <w:style w:type="character" w:styleId="Strong">
    <w:name w:val="Strong"/>
    <w:basedOn w:val="DefaultParagraphFont"/>
    <w:uiPriority w:val="22"/>
    <w:qFormat/>
    <w:rsid w:val="00122F50"/>
    <w:rPr>
      <w:b/>
      <w:bCs/>
    </w:rPr>
  </w:style>
  <w:style w:type="character" w:styleId="Emphasis">
    <w:name w:val="Emphasis"/>
    <w:basedOn w:val="DefaultParagraphFont"/>
    <w:uiPriority w:val="20"/>
    <w:qFormat/>
    <w:rsid w:val="00122F50"/>
    <w:rPr>
      <w:i/>
      <w:iCs/>
    </w:rPr>
  </w:style>
  <w:style w:type="character" w:customStyle="1" w:styleId="object">
    <w:name w:val="object"/>
    <w:basedOn w:val="DefaultParagraphFont"/>
    <w:rsid w:val="003B3F03"/>
  </w:style>
  <w:style w:type="paragraph" w:styleId="Revision">
    <w:name w:val="Revision"/>
    <w:hidden/>
    <w:uiPriority w:val="99"/>
    <w:semiHidden/>
    <w:rsid w:val="00CE75F7"/>
    <w:pPr>
      <w:spacing w:after="0" w:line="240" w:lineRule="auto"/>
    </w:pPr>
    <w:rPr>
      <w:rFonts w:ascii="Times New Roman" w:eastAsia="SimSun" w:hAnsi="Times New Roman" w:cs="Times New Roman"/>
      <w:sz w:val="20"/>
      <w:szCs w:val="20"/>
      <w:lang w:val="en-GB"/>
    </w:rPr>
  </w:style>
  <w:style w:type="paragraph" w:styleId="Bibliography">
    <w:name w:val="Bibliography"/>
    <w:basedOn w:val="Normal"/>
    <w:next w:val="Normal"/>
    <w:uiPriority w:val="37"/>
    <w:unhideWhenUsed/>
    <w:rsid w:val="00897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048">
      <w:bodyDiv w:val="1"/>
      <w:marLeft w:val="0"/>
      <w:marRight w:val="0"/>
      <w:marTop w:val="0"/>
      <w:marBottom w:val="0"/>
      <w:divBdr>
        <w:top w:val="none" w:sz="0" w:space="0" w:color="auto"/>
        <w:left w:val="none" w:sz="0" w:space="0" w:color="auto"/>
        <w:bottom w:val="none" w:sz="0" w:space="0" w:color="auto"/>
        <w:right w:val="none" w:sz="0" w:space="0" w:color="auto"/>
      </w:divBdr>
    </w:div>
    <w:div w:id="16473658">
      <w:bodyDiv w:val="1"/>
      <w:marLeft w:val="0"/>
      <w:marRight w:val="0"/>
      <w:marTop w:val="0"/>
      <w:marBottom w:val="0"/>
      <w:divBdr>
        <w:top w:val="none" w:sz="0" w:space="0" w:color="auto"/>
        <w:left w:val="none" w:sz="0" w:space="0" w:color="auto"/>
        <w:bottom w:val="none" w:sz="0" w:space="0" w:color="auto"/>
        <w:right w:val="none" w:sz="0" w:space="0" w:color="auto"/>
      </w:divBdr>
    </w:div>
    <w:div w:id="36783134">
      <w:bodyDiv w:val="1"/>
      <w:marLeft w:val="0"/>
      <w:marRight w:val="0"/>
      <w:marTop w:val="0"/>
      <w:marBottom w:val="0"/>
      <w:divBdr>
        <w:top w:val="none" w:sz="0" w:space="0" w:color="auto"/>
        <w:left w:val="none" w:sz="0" w:space="0" w:color="auto"/>
        <w:bottom w:val="none" w:sz="0" w:space="0" w:color="auto"/>
        <w:right w:val="none" w:sz="0" w:space="0" w:color="auto"/>
      </w:divBdr>
    </w:div>
    <w:div w:id="51269688">
      <w:bodyDiv w:val="1"/>
      <w:marLeft w:val="0"/>
      <w:marRight w:val="0"/>
      <w:marTop w:val="0"/>
      <w:marBottom w:val="0"/>
      <w:divBdr>
        <w:top w:val="none" w:sz="0" w:space="0" w:color="auto"/>
        <w:left w:val="none" w:sz="0" w:space="0" w:color="auto"/>
        <w:bottom w:val="none" w:sz="0" w:space="0" w:color="auto"/>
        <w:right w:val="none" w:sz="0" w:space="0" w:color="auto"/>
      </w:divBdr>
    </w:div>
    <w:div w:id="59210708">
      <w:bodyDiv w:val="1"/>
      <w:marLeft w:val="0"/>
      <w:marRight w:val="0"/>
      <w:marTop w:val="0"/>
      <w:marBottom w:val="0"/>
      <w:divBdr>
        <w:top w:val="none" w:sz="0" w:space="0" w:color="auto"/>
        <w:left w:val="none" w:sz="0" w:space="0" w:color="auto"/>
        <w:bottom w:val="none" w:sz="0" w:space="0" w:color="auto"/>
        <w:right w:val="none" w:sz="0" w:space="0" w:color="auto"/>
      </w:divBdr>
    </w:div>
    <w:div w:id="67919940">
      <w:bodyDiv w:val="1"/>
      <w:marLeft w:val="0"/>
      <w:marRight w:val="0"/>
      <w:marTop w:val="0"/>
      <w:marBottom w:val="0"/>
      <w:divBdr>
        <w:top w:val="none" w:sz="0" w:space="0" w:color="auto"/>
        <w:left w:val="none" w:sz="0" w:space="0" w:color="auto"/>
        <w:bottom w:val="none" w:sz="0" w:space="0" w:color="auto"/>
        <w:right w:val="none" w:sz="0" w:space="0" w:color="auto"/>
      </w:divBdr>
    </w:div>
    <w:div w:id="72557589">
      <w:bodyDiv w:val="1"/>
      <w:marLeft w:val="0"/>
      <w:marRight w:val="0"/>
      <w:marTop w:val="0"/>
      <w:marBottom w:val="0"/>
      <w:divBdr>
        <w:top w:val="none" w:sz="0" w:space="0" w:color="auto"/>
        <w:left w:val="none" w:sz="0" w:space="0" w:color="auto"/>
        <w:bottom w:val="none" w:sz="0" w:space="0" w:color="auto"/>
        <w:right w:val="none" w:sz="0" w:space="0" w:color="auto"/>
      </w:divBdr>
    </w:div>
    <w:div w:id="134300588">
      <w:bodyDiv w:val="1"/>
      <w:marLeft w:val="0"/>
      <w:marRight w:val="0"/>
      <w:marTop w:val="0"/>
      <w:marBottom w:val="0"/>
      <w:divBdr>
        <w:top w:val="none" w:sz="0" w:space="0" w:color="auto"/>
        <w:left w:val="none" w:sz="0" w:space="0" w:color="auto"/>
        <w:bottom w:val="none" w:sz="0" w:space="0" w:color="auto"/>
        <w:right w:val="none" w:sz="0" w:space="0" w:color="auto"/>
      </w:divBdr>
    </w:div>
    <w:div w:id="170488791">
      <w:bodyDiv w:val="1"/>
      <w:marLeft w:val="0"/>
      <w:marRight w:val="0"/>
      <w:marTop w:val="0"/>
      <w:marBottom w:val="0"/>
      <w:divBdr>
        <w:top w:val="none" w:sz="0" w:space="0" w:color="auto"/>
        <w:left w:val="none" w:sz="0" w:space="0" w:color="auto"/>
        <w:bottom w:val="none" w:sz="0" w:space="0" w:color="auto"/>
        <w:right w:val="none" w:sz="0" w:space="0" w:color="auto"/>
      </w:divBdr>
    </w:div>
    <w:div w:id="184101344">
      <w:bodyDiv w:val="1"/>
      <w:marLeft w:val="0"/>
      <w:marRight w:val="0"/>
      <w:marTop w:val="0"/>
      <w:marBottom w:val="0"/>
      <w:divBdr>
        <w:top w:val="none" w:sz="0" w:space="0" w:color="auto"/>
        <w:left w:val="none" w:sz="0" w:space="0" w:color="auto"/>
        <w:bottom w:val="none" w:sz="0" w:space="0" w:color="auto"/>
        <w:right w:val="none" w:sz="0" w:space="0" w:color="auto"/>
      </w:divBdr>
    </w:div>
    <w:div w:id="187648038">
      <w:bodyDiv w:val="1"/>
      <w:marLeft w:val="0"/>
      <w:marRight w:val="0"/>
      <w:marTop w:val="0"/>
      <w:marBottom w:val="0"/>
      <w:divBdr>
        <w:top w:val="none" w:sz="0" w:space="0" w:color="auto"/>
        <w:left w:val="none" w:sz="0" w:space="0" w:color="auto"/>
        <w:bottom w:val="none" w:sz="0" w:space="0" w:color="auto"/>
        <w:right w:val="none" w:sz="0" w:space="0" w:color="auto"/>
      </w:divBdr>
    </w:div>
    <w:div w:id="188496038">
      <w:bodyDiv w:val="1"/>
      <w:marLeft w:val="0"/>
      <w:marRight w:val="0"/>
      <w:marTop w:val="0"/>
      <w:marBottom w:val="0"/>
      <w:divBdr>
        <w:top w:val="none" w:sz="0" w:space="0" w:color="auto"/>
        <w:left w:val="none" w:sz="0" w:space="0" w:color="auto"/>
        <w:bottom w:val="none" w:sz="0" w:space="0" w:color="auto"/>
        <w:right w:val="none" w:sz="0" w:space="0" w:color="auto"/>
      </w:divBdr>
    </w:div>
    <w:div w:id="191463113">
      <w:bodyDiv w:val="1"/>
      <w:marLeft w:val="0"/>
      <w:marRight w:val="0"/>
      <w:marTop w:val="0"/>
      <w:marBottom w:val="0"/>
      <w:divBdr>
        <w:top w:val="none" w:sz="0" w:space="0" w:color="auto"/>
        <w:left w:val="none" w:sz="0" w:space="0" w:color="auto"/>
        <w:bottom w:val="none" w:sz="0" w:space="0" w:color="auto"/>
        <w:right w:val="none" w:sz="0" w:space="0" w:color="auto"/>
      </w:divBdr>
    </w:div>
    <w:div w:id="217011396">
      <w:bodyDiv w:val="1"/>
      <w:marLeft w:val="0"/>
      <w:marRight w:val="0"/>
      <w:marTop w:val="0"/>
      <w:marBottom w:val="0"/>
      <w:divBdr>
        <w:top w:val="none" w:sz="0" w:space="0" w:color="auto"/>
        <w:left w:val="none" w:sz="0" w:space="0" w:color="auto"/>
        <w:bottom w:val="none" w:sz="0" w:space="0" w:color="auto"/>
        <w:right w:val="none" w:sz="0" w:space="0" w:color="auto"/>
      </w:divBdr>
    </w:div>
    <w:div w:id="222328502">
      <w:bodyDiv w:val="1"/>
      <w:marLeft w:val="0"/>
      <w:marRight w:val="0"/>
      <w:marTop w:val="0"/>
      <w:marBottom w:val="0"/>
      <w:divBdr>
        <w:top w:val="none" w:sz="0" w:space="0" w:color="auto"/>
        <w:left w:val="none" w:sz="0" w:space="0" w:color="auto"/>
        <w:bottom w:val="none" w:sz="0" w:space="0" w:color="auto"/>
        <w:right w:val="none" w:sz="0" w:space="0" w:color="auto"/>
      </w:divBdr>
      <w:divsChild>
        <w:div w:id="1508984871">
          <w:marLeft w:val="0"/>
          <w:marRight w:val="0"/>
          <w:marTop w:val="0"/>
          <w:marBottom w:val="0"/>
          <w:divBdr>
            <w:top w:val="none" w:sz="0" w:space="0" w:color="auto"/>
            <w:left w:val="none" w:sz="0" w:space="0" w:color="auto"/>
            <w:bottom w:val="none" w:sz="0" w:space="0" w:color="auto"/>
            <w:right w:val="none" w:sz="0" w:space="0" w:color="auto"/>
          </w:divBdr>
        </w:div>
      </w:divsChild>
    </w:div>
    <w:div w:id="236987285">
      <w:bodyDiv w:val="1"/>
      <w:marLeft w:val="0"/>
      <w:marRight w:val="0"/>
      <w:marTop w:val="0"/>
      <w:marBottom w:val="0"/>
      <w:divBdr>
        <w:top w:val="none" w:sz="0" w:space="0" w:color="auto"/>
        <w:left w:val="none" w:sz="0" w:space="0" w:color="auto"/>
        <w:bottom w:val="none" w:sz="0" w:space="0" w:color="auto"/>
        <w:right w:val="none" w:sz="0" w:space="0" w:color="auto"/>
      </w:divBdr>
    </w:div>
    <w:div w:id="244194629">
      <w:bodyDiv w:val="1"/>
      <w:marLeft w:val="0"/>
      <w:marRight w:val="0"/>
      <w:marTop w:val="0"/>
      <w:marBottom w:val="0"/>
      <w:divBdr>
        <w:top w:val="none" w:sz="0" w:space="0" w:color="auto"/>
        <w:left w:val="none" w:sz="0" w:space="0" w:color="auto"/>
        <w:bottom w:val="none" w:sz="0" w:space="0" w:color="auto"/>
        <w:right w:val="none" w:sz="0" w:space="0" w:color="auto"/>
      </w:divBdr>
    </w:div>
    <w:div w:id="255525007">
      <w:bodyDiv w:val="1"/>
      <w:marLeft w:val="0"/>
      <w:marRight w:val="0"/>
      <w:marTop w:val="0"/>
      <w:marBottom w:val="0"/>
      <w:divBdr>
        <w:top w:val="none" w:sz="0" w:space="0" w:color="auto"/>
        <w:left w:val="none" w:sz="0" w:space="0" w:color="auto"/>
        <w:bottom w:val="none" w:sz="0" w:space="0" w:color="auto"/>
        <w:right w:val="none" w:sz="0" w:space="0" w:color="auto"/>
      </w:divBdr>
    </w:div>
    <w:div w:id="273951186">
      <w:bodyDiv w:val="1"/>
      <w:marLeft w:val="0"/>
      <w:marRight w:val="0"/>
      <w:marTop w:val="0"/>
      <w:marBottom w:val="0"/>
      <w:divBdr>
        <w:top w:val="none" w:sz="0" w:space="0" w:color="auto"/>
        <w:left w:val="none" w:sz="0" w:space="0" w:color="auto"/>
        <w:bottom w:val="none" w:sz="0" w:space="0" w:color="auto"/>
        <w:right w:val="none" w:sz="0" w:space="0" w:color="auto"/>
      </w:divBdr>
    </w:div>
    <w:div w:id="278337076">
      <w:bodyDiv w:val="1"/>
      <w:marLeft w:val="0"/>
      <w:marRight w:val="0"/>
      <w:marTop w:val="0"/>
      <w:marBottom w:val="0"/>
      <w:divBdr>
        <w:top w:val="none" w:sz="0" w:space="0" w:color="auto"/>
        <w:left w:val="none" w:sz="0" w:space="0" w:color="auto"/>
        <w:bottom w:val="none" w:sz="0" w:space="0" w:color="auto"/>
        <w:right w:val="none" w:sz="0" w:space="0" w:color="auto"/>
      </w:divBdr>
    </w:div>
    <w:div w:id="298922187">
      <w:bodyDiv w:val="1"/>
      <w:marLeft w:val="0"/>
      <w:marRight w:val="0"/>
      <w:marTop w:val="0"/>
      <w:marBottom w:val="0"/>
      <w:divBdr>
        <w:top w:val="none" w:sz="0" w:space="0" w:color="auto"/>
        <w:left w:val="none" w:sz="0" w:space="0" w:color="auto"/>
        <w:bottom w:val="none" w:sz="0" w:space="0" w:color="auto"/>
        <w:right w:val="none" w:sz="0" w:space="0" w:color="auto"/>
      </w:divBdr>
    </w:div>
    <w:div w:id="312031339">
      <w:bodyDiv w:val="1"/>
      <w:marLeft w:val="0"/>
      <w:marRight w:val="0"/>
      <w:marTop w:val="0"/>
      <w:marBottom w:val="0"/>
      <w:divBdr>
        <w:top w:val="none" w:sz="0" w:space="0" w:color="auto"/>
        <w:left w:val="none" w:sz="0" w:space="0" w:color="auto"/>
        <w:bottom w:val="none" w:sz="0" w:space="0" w:color="auto"/>
        <w:right w:val="none" w:sz="0" w:space="0" w:color="auto"/>
      </w:divBdr>
    </w:div>
    <w:div w:id="313610044">
      <w:bodyDiv w:val="1"/>
      <w:marLeft w:val="0"/>
      <w:marRight w:val="0"/>
      <w:marTop w:val="0"/>
      <w:marBottom w:val="0"/>
      <w:divBdr>
        <w:top w:val="none" w:sz="0" w:space="0" w:color="auto"/>
        <w:left w:val="none" w:sz="0" w:space="0" w:color="auto"/>
        <w:bottom w:val="none" w:sz="0" w:space="0" w:color="auto"/>
        <w:right w:val="none" w:sz="0" w:space="0" w:color="auto"/>
      </w:divBdr>
    </w:div>
    <w:div w:id="330455486">
      <w:bodyDiv w:val="1"/>
      <w:marLeft w:val="0"/>
      <w:marRight w:val="0"/>
      <w:marTop w:val="0"/>
      <w:marBottom w:val="0"/>
      <w:divBdr>
        <w:top w:val="none" w:sz="0" w:space="0" w:color="auto"/>
        <w:left w:val="none" w:sz="0" w:space="0" w:color="auto"/>
        <w:bottom w:val="none" w:sz="0" w:space="0" w:color="auto"/>
        <w:right w:val="none" w:sz="0" w:space="0" w:color="auto"/>
      </w:divBdr>
    </w:div>
    <w:div w:id="338309562">
      <w:bodyDiv w:val="1"/>
      <w:marLeft w:val="0"/>
      <w:marRight w:val="0"/>
      <w:marTop w:val="0"/>
      <w:marBottom w:val="0"/>
      <w:divBdr>
        <w:top w:val="none" w:sz="0" w:space="0" w:color="auto"/>
        <w:left w:val="none" w:sz="0" w:space="0" w:color="auto"/>
        <w:bottom w:val="none" w:sz="0" w:space="0" w:color="auto"/>
        <w:right w:val="none" w:sz="0" w:space="0" w:color="auto"/>
      </w:divBdr>
    </w:div>
    <w:div w:id="358505929">
      <w:bodyDiv w:val="1"/>
      <w:marLeft w:val="0"/>
      <w:marRight w:val="0"/>
      <w:marTop w:val="0"/>
      <w:marBottom w:val="0"/>
      <w:divBdr>
        <w:top w:val="none" w:sz="0" w:space="0" w:color="auto"/>
        <w:left w:val="none" w:sz="0" w:space="0" w:color="auto"/>
        <w:bottom w:val="none" w:sz="0" w:space="0" w:color="auto"/>
        <w:right w:val="none" w:sz="0" w:space="0" w:color="auto"/>
      </w:divBdr>
    </w:div>
    <w:div w:id="398747210">
      <w:bodyDiv w:val="1"/>
      <w:marLeft w:val="0"/>
      <w:marRight w:val="0"/>
      <w:marTop w:val="0"/>
      <w:marBottom w:val="0"/>
      <w:divBdr>
        <w:top w:val="none" w:sz="0" w:space="0" w:color="auto"/>
        <w:left w:val="none" w:sz="0" w:space="0" w:color="auto"/>
        <w:bottom w:val="none" w:sz="0" w:space="0" w:color="auto"/>
        <w:right w:val="none" w:sz="0" w:space="0" w:color="auto"/>
      </w:divBdr>
    </w:div>
    <w:div w:id="440607207">
      <w:bodyDiv w:val="1"/>
      <w:marLeft w:val="0"/>
      <w:marRight w:val="0"/>
      <w:marTop w:val="0"/>
      <w:marBottom w:val="0"/>
      <w:divBdr>
        <w:top w:val="none" w:sz="0" w:space="0" w:color="auto"/>
        <w:left w:val="none" w:sz="0" w:space="0" w:color="auto"/>
        <w:bottom w:val="none" w:sz="0" w:space="0" w:color="auto"/>
        <w:right w:val="none" w:sz="0" w:space="0" w:color="auto"/>
      </w:divBdr>
    </w:div>
    <w:div w:id="469640578">
      <w:bodyDiv w:val="1"/>
      <w:marLeft w:val="0"/>
      <w:marRight w:val="0"/>
      <w:marTop w:val="0"/>
      <w:marBottom w:val="0"/>
      <w:divBdr>
        <w:top w:val="none" w:sz="0" w:space="0" w:color="auto"/>
        <w:left w:val="none" w:sz="0" w:space="0" w:color="auto"/>
        <w:bottom w:val="none" w:sz="0" w:space="0" w:color="auto"/>
        <w:right w:val="none" w:sz="0" w:space="0" w:color="auto"/>
      </w:divBdr>
    </w:div>
    <w:div w:id="485781086">
      <w:bodyDiv w:val="1"/>
      <w:marLeft w:val="0"/>
      <w:marRight w:val="0"/>
      <w:marTop w:val="0"/>
      <w:marBottom w:val="0"/>
      <w:divBdr>
        <w:top w:val="none" w:sz="0" w:space="0" w:color="auto"/>
        <w:left w:val="none" w:sz="0" w:space="0" w:color="auto"/>
        <w:bottom w:val="none" w:sz="0" w:space="0" w:color="auto"/>
        <w:right w:val="none" w:sz="0" w:space="0" w:color="auto"/>
      </w:divBdr>
    </w:div>
    <w:div w:id="491530794">
      <w:bodyDiv w:val="1"/>
      <w:marLeft w:val="0"/>
      <w:marRight w:val="0"/>
      <w:marTop w:val="0"/>
      <w:marBottom w:val="0"/>
      <w:divBdr>
        <w:top w:val="none" w:sz="0" w:space="0" w:color="auto"/>
        <w:left w:val="none" w:sz="0" w:space="0" w:color="auto"/>
        <w:bottom w:val="none" w:sz="0" w:space="0" w:color="auto"/>
        <w:right w:val="none" w:sz="0" w:space="0" w:color="auto"/>
      </w:divBdr>
    </w:div>
    <w:div w:id="495266377">
      <w:bodyDiv w:val="1"/>
      <w:marLeft w:val="0"/>
      <w:marRight w:val="0"/>
      <w:marTop w:val="0"/>
      <w:marBottom w:val="0"/>
      <w:divBdr>
        <w:top w:val="none" w:sz="0" w:space="0" w:color="auto"/>
        <w:left w:val="none" w:sz="0" w:space="0" w:color="auto"/>
        <w:bottom w:val="none" w:sz="0" w:space="0" w:color="auto"/>
        <w:right w:val="none" w:sz="0" w:space="0" w:color="auto"/>
      </w:divBdr>
    </w:div>
    <w:div w:id="496001921">
      <w:bodyDiv w:val="1"/>
      <w:marLeft w:val="0"/>
      <w:marRight w:val="0"/>
      <w:marTop w:val="0"/>
      <w:marBottom w:val="0"/>
      <w:divBdr>
        <w:top w:val="none" w:sz="0" w:space="0" w:color="auto"/>
        <w:left w:val="none" w:sz="0" w:space="0" w:color="auto"/>
        <w:bottom w:val="none" w:sz="0" w:space="0" w:color="auto"/>
        <w:right w:val="none" w:sz="0" w:space="0" w:color="auto"/>
      </w:divBdr>
    </w:div>
    <w:div w:id="560793701">
      <w:bodyDiv w:val="1"/>
      <w:marLeft w:val="0"/>
      <w:marRight w:val="0"/>
      <w:marTop w:val="0"/>
      <w:marBottom w:val="0"/>
      <w:divBdr>
        <w:top w:val="none" w:sz="0" w:space="0" w:color="auto"/>
        <w:left w:val="none" w:sz="0" w:space="0" w:color="auto"/>
        <w:bottom w:val="none" w:sz="0" w:space="0" w:color="auto"/>
        <w:right w:val="none" w:sz="0" w:space="0" w:color="auto"/>
      </w:divBdr>
    </w:div>
    <w:div w:id="564413647">
      <w:bodyDiv w:val="1"/>
      <w:marLeft w:val="0"/>
      <w:marRight w:val="0"/>
      <w:marTop w:val="0"/>
      <w:marBottom w:val="0"/>
      <w:divBdr>
        <w:top w:val="none" w:sz="0" w:space="0" w:color="auto"/>
        <w:left w:val="none" w:sz="0" w:space="0" w:color="auto"/>
        <w:bottom w:val="none" w:sz="0" w:space="0" w:color="auto"/>
        <w:right w:val="none" w:sz="0" w:space="0" w:color="auto"/>
      </w:divBdr>
    </w:div>
    <w:div w:id="580215992">
      <w:bodyDiv w:val="1"/>
      <w:marLeft w:val="0"/>
      <w:marRight w:val="0"/>
      <w:marTop w:val="0"/>
      <w:marBottom w:val="0"/>
      <w:divBdr>
        <w:top w:val="none" w:sz="0" w:space="0" w:color="auto"/>
        <w:left w:val="none" w:sz="0" w:space="0" w:color="auto"/>
        <w:bottom w:val="none" w:sz="0" w:space="0" w:color="auto"/>
        <w:right w:val="none" w:sz="0" w:space="0" w:color="auto"/>
      </w:divBdr>
    </w:div>
    <w:div w:id="589654735">
      <w:bodyDiv w:val="1"/>
      <w:marLeft w:val="0"/>
      <w:marRight w:val="0"/>
      <w:marTop w:val="0"/>
      <w:marBottom w:val="0"/>
      <w:divBdr>
        <w:top w:val="none" w:sz="0" w:space="0" w:color="auto"/>
        <w:left w:val="none" w:sz="0" w:space="0" w:color="auto"/>
        <w:bottom w:val="none" w:sz="0" w:space="0" w:color="auto"/>
        <w:right w:val="none" w:sz="0" w:space="0" w:color="auto"/>
      </w:divBdr>
    </w:div>
    <w:div w:id="604263717">
      <w:bodyDiv w:val="1"/>
      <w:marLeft w:val="0"/>
      <w:marRight w:val="0"/>
      <w:marTop w:val="0"/>
      <w:marBottom w:val="0"/>
      <w:divBdr>
        <w:top w:val="none" w:sz="0" w:space="0" w:color="auto"/>
        <w:left w:val="none" w:sz="0" w:space="0" w:color="auto"/>
        <w:bottom w:val="none" w:sz="0" w:space="0" w:color="auto"/>
        <w:right w:val="none" w:sz="0" w:space="0" w:color="auto"/>
      </w:divBdr>
    </w:div>
    <w:div w:id="617679951">
      <w:bodyDiv w:val="1"/>
      <w:marLeft w:val="0"/>
      <w:marRight w:val="0"/>
      <w:marTop w:val="0"/>
      <w:marBottom w:val="0"/>
      <w:divBdr>
        <w:top w:val="none" w:sz="0" w:space="0" w:color="auto"/>
        <w:left w:val="none" w:sz="0" w:space="0" w:color="auto"/>
        <w:bottom w:val="none" w:sz="0" w:space="0" w:color="auto"/>
        <w:right w:val="none" w:sz="0" w:space="0" w:color="auto"/>
      </w:divBdr>
    </w:div>
    <w:div w:id="620379298">
      <w:bodyDiv w:val="1"/>
      <w:marLeft w:val="0"/>
      <w:marRight w:val="0"/>
      <w:marTop w:val="0"/>
      <w:marBottom w:val="0"/>
      <w:divBdr>
        <w:top w:val="none" w:sz="0" w:space="0" w:color="auto"/>
        <w:left w:val="none" w:sz="0" w:space="0" w:color="auto"/>
        <w:bottom w:val="none" w:sz="0" w:space="0" w:color="auto"/>
        <w:right w:val="none" w:sz="0" w:space="0" w:color="auto"/>
      </w:divBdr>
    </w:div>
    <w:div w:id="653217548">
      <w:bodyDiv w:val="1"/>
      <w:marLeft w:val="0"/>
      <w:marRight w:val="0"/>
      <w:marTop w:val="0"/>
      <w:marBottom w:val="0"/>
      <w:divBdr>
        <w:top w:val="none" w:sz="0" w:space="0" w:color="auto"/>
        <w:left w:val="none" w:sz="0" w:space="0" w:color="auto"/>
        <w:bottom w:val="none" w:sz="0" w:space="0" w:color="auto"/>
        <w:right w:val="none" w:sz="0" w:space="0" w:color="auto"/>
      </w:divBdr>
    </w:div>
    <w:div w:id="665087725">
      <w:bodyDiv w:val="1"/>
      <w:marLeft w:val="0"/>
      <w:marRight w:val="0"/>
      <w:marTop w:val="0"/>
      <w:marBottom w:val="0"/>
      <w:divBdr>
        <w:top w:val="none" w:sz="0" w:space="0" w:color="auto"/>
        <w:left w:val="none" w:sz="0" w:space="0" w:color="auto"/>
        <w:bottom w:val="none" w:sz="0" w:space="0" w:color="auto"/>
        <w:right w:val="none" w:sz="0" w:space="0" w:color="auto"/>
      </w:divBdr>
    </w:div>
    <w:div w:id="666716122">
      <w:bodyDiv w:val="1"/>
      <w:marLeft w:val="0"/>
      <w:marRight w:val="0"/>
      <w:marTop w:val="0"/>
      <w:marBottom w:val="0"/>
      <w:divBdr>
        <w:top w:val="none" w:sz="0" w:space="0" w:color="auto"/>
        <w:left w:val="none" w:sz="0" w:space="0" w:color="auto"/>
        <w:bottom w:val="none" w:sz="0" w:space="0" w:color="auto"/>
        <w:right w:val="none" w:sz="0" w:space="0" w:color="auto"/>
      </w:divBdr>
    </w:div>
    <w:div w:id="670836064">
      <w:bodyDiv w:val="1"/>
      <w:marLeft w:val="0"/>
      <w:marRight w:val="0"/>
      <w:marTop w:val="0"/>
      <w:marBottom w:val="0"/>
      <w:divBdr>
        <w:top w:val="none" w:sz="0" w:space="0" w:color="auto"/>
        <w:left w:val="none" w:sz="0" w:space="0" w:color="auto"/>
        <w:bottom w:val="none" w:sz="0" w:space="0" w:color="auto"/>
        <w:right w:val="none" w:sz="0" w:space="0" w:color="auto"/>
      </w:divBdr>
    </w:div>
    <w:div w:id="681009166">
      <w:bodyDiv w:val="1"/>
      <w:marLeft w:val="0"/>
      <w:marRight w:val="0"/>
      <w:marTop w:val="0"/>
      <w:marBottom w:val="0"/>
      <w:divBdr>
        <w:top w:val="none" w:sz="0" w:space="0" w:color="auto"/>
        <w:left w:val="none" w:sz="0" w:space="0" w:color="auto"/>
        <w:bottom w:val="none" w:sz="0" w:space="0" w:color="auto"/>
        <w:right w:val="none" w:sz="0" w:space="0" w:color="auto"/>
      </w:divBdr>
    </w:div>
    <w:div w:id="702289739">
      <w:bodyDiv w:val="1"/>
      <w:marLeft w:val="0"/>
      <w:marRight w:val="0"/>
      <w:marTop w:val="0"/>
      <w:marBottom w:val="0"/>
      <w:divBdr>
        <w:top w:val="none" w:sz="0" w:space="0" w:color="auto"/>
        <w:left w:val="none" w:sz="0" w:space="0" w:color="auto"/>
        <w:bottom w:val="none" w:sz="0" w:space="0" w:color="auto"/>
        <w:right w:val="none" w:sz="0" w:space="0" w:color="auto"/>
      </w:divBdr>
    </w:div>
    <w:div w:id="707800599">
      <w:bodyDiv w:val="1"/>
      <w:marLeft w:val="0"/>
      <w:marRight w:val="0"/>
      <w:marTop w:val="0"/>
      <w:marBottom w:val="0"/>
      <w:divBdr>
        <w:top w:val="none" w:sz="0" w:space="0" w:color="auto"/>
        <w:left w:val="none" w:sz="0" w:space="0" w:color="auto"/>
        <w:bottom w:val="none" w:sz="0" w:space="0" w:color="auto"/>
        <w:right w:val="none" w:sz="0" w:space="0" w:color="auto"/>
      </w:divBdr>
    </w:div>
    <w:div w:id="708990808">
      <w:bodyDiv w:val="1"/>
      <w:marLeft w:val="0"/>
      <w:marRight w:val="0"/>
      <w:marTop w:val="0"/>
      <w:marBottom w:val="0"/>
      <w:divBdr>
        <w:top w:val="none" w:sz="0" w:space="0" w:color="auto"/>
        <w:left w:val="none" w:sz="0" w:space="0" w:color="auto"/>
        <w:bottom w:val="none" w:sz="0" w:space="0" w:color="auto"/>
        <w:right w:val="none" w:sz="0" w:space="0" w:color="auto"/>
      </w:divBdr>
    </w:div>
    <w:div w:id="711921025">
      <w:bodyDiv w:val="1"/>
      <w:marLeft w:val="0"/>
      <w:marRight w:val="0"/>
      <w:marTop w:val="0"/>
      <w:marBottom w:val="0"/>
      <w:divBdr>
        <w:top w:val="none" w:sz="0" w:space="0" w:color="auto"/>
        <w:left w:val="none" w:sz="0" w:space="0" w:color="auto"/>
        <w:bottom w:val="none" w:sz="0" w:space="0" w:color="auto"/>
        <w:right w:val="none" w:sz="0" w:space="0" w:color="auto"/>
      </w:divBdr>
    </w:div>
    <w:div w:id="747272282">
      <w:bodyDiv w:val="1"/>
      <w:marLeft w:val="0"/>
      <w:marRight w:val="0"/>
      <w:marTop w:val="0"/>
      <w:marBottom w:val="0"/>
      <w:divBdr>
        <w:top w:val="none" w:sz="0" w:space="0" w:color="auto"/>
        <w:left w:val="none" w:sz="0" w:space="0" w:color="auto"/>
        <w:bottom w:val="none" w:sz="0" w:space="0" w:color="auto"/>
        <w:right w:val="none" w:sz="0" w:space="0" w:color="auto"/>
      </w:divBdr>
      <w:divsChild>
        <w:div w:id="15469433">
          <w:marLeft w:val="0"/>
          <w:marRight w:val="0"/>
          <w:marTop w:val="0"/>
          <w:marBottom w:val="0"/>
          <w:divBdr>
            <w:top w:val="none" w:sz="0" w:space="0" w:color="auto"/>
            <w:left w:val="none" w:sz="0" w:space="0" w:color="auto"/>
            <w:bottom w:val="none" w:sz="0" w:space="0" w:color="auto"/>
            <w:right w:val="none" w:sz="0" w:space="0" w:color="auto"/>
          </w:divBdr>
        </w:div>
        <w:div w:id="35198816">
          <w:marLeft w:val="0"/>
          <w:marRight w:val="0"/>
          <w:marTop w:val="0"/>
          <w:marBottom w:val="0"/>
          <w:divBdr>
            <w:top w:val="none" w:sz="0" w:space="0" w:color="auto"/>
            <w:left w:val="none" w:sz="0" w:space="0" w:color="auto"/>
            <w:bottom w:val="none" w:sz="0" w:space="0" w:color="auto"/>
            <w:right w:val="none" w:sz="0" w:space="0" w:color="auto"/>
          </w:divBdr>
        </w:div>
        <w:div w:id="104661242">
          <w:marLeft w:val="0"/>
          <w:marRight w:val="0"/>
          <w:marTop w:val="0"/>
          <w:marBottom w:val="0"/>
          <w:divBdr>
            <w:top w:val="none" w:sz="0" w:space="0" w:color="auto"/>
            <w:left w:val="none" w:sz="0" w:space="0" w:color="auto"/>
            <w:bottom w:val="none" w:sz="0" w:space="0" w:color="auto"/>
            <w:right w:val="none" w:sz="0" w:space="0" w:color="auto"/>
          </w:divBdr>
        </w:div>
        <w:div w:id="180975147">
          <w:marLeft w:val="0"/>
          <w:marRight w:val="0"/>
          <w:marTop w:val="0"/>
          <w:marBottom w:val="0"/>
          <w:divBdr>
            <w:top w:val="none" w:sz="0" w:space="0" w:color="auto"/>
            <w:left w:val="none" w:sz="0" w:space="0" w:color="auto"/>
            <w:bottom w:val="none" w:sz="0" w:space="0" w:color="auto"/>
            <w:right w:val="none" w:sz="0" w:space="0" w:color="auto"/>
          </w:divBdr>
        </w:div>
        <w:div w:id="212931282">
          <w:marLeft w:val="0"/>
          <w:marRight w:val="0"/>
          <w:marTop w:val="0"/>
          <w:marBottom w:val="0"/>
          <w:divBdr>
            <w:top w:val="none" w:sz="0" w:space="0" w:color="auto"/>
            <w:left w:val="none" w:sz="0" w:space="0" w:color="auto"/>
            <w:bottom w:val="none" w:sz="0" w:space="0" w:color="auto"/>
            <w:right w:val="none" w:sz="0" w:space="0" w:color="auto"/>
          </w:divBdr>
        </w:div>
        <w:div w:id="454298696">
          <w:marLeft w:val="0"/>
          <w:marRight w:val="0"/>
          <w:marTop w:val="0"/>
          <w:marBottom w:val="0"/>
          <w:divBdr>
            <w:top w:val="none" w:sz="0" w:space="0" w:color="auto"/>
            <w:left w:val="none" w:sz="0" w:space="0" w:color="auto"/>
            <w:bottom w:val="none" w:sz="0" w:space="0" w:color="auto"/>
            <w:right w:val="none" w:sz="0" w:space="0" w:color="auto"/>
          </w:divBdr>
        </w:div>
        <w:div w:id="509755716">
          <w:marLeft w:val="0"/>
          <w:marRight w:val="0"/>
          <w:marTop w:val="0"/>
          <w:marBottom w:val="0"/>
          <w:divBdr>
            <w:top w:val="none" w:sz="0" w:space="0" w:color="auto"/>
            <w:left w:val="none" w:sz="0" w:space="0" w:color="auto"/>
            <w:bottom w:val="none" w:sz="0" w:space="0" w:color="auto"/>
            <w:right w:val="none" w:sz="0" w:space="0" w:color="auto"/>
          </w:divBdr>
        </w:div>
        <w:div w:id="585724314">
          <w:marLeft w:val="0"/>
          <w:marRight w:val="0"/>
          <w:marTop w:val="0"/>
          <w:marBottom w:val="0"/>
          <w:divBdr>
            <w:top w:val="none" w:sz="0" w:space="0" w:color="auto"/>
            <w:left w:val="none" w:sz="0" w:space="0" w:color="auto"/>
            <w:bottom w:val="none" w:sz="0" w:space="0" w:color="auto"/>
            <w:right w:val="none" w:sz="0" w:space="0" w:color="auto"/>
          </w:divBdr>
        </w:div>
        <w:div w:id="606349381">
          <w:marLeft w:val="0"/>
          <w:marRight w:val="0"/>
          <w:marTop w:val="0"/>
          <w:marBottom w:val="0"/>
          <w:divBdr>
            <w:top w:val="none" w:sz="0" w:space="0" w:color="auto"/>
            <w:left w:val="none" w:sz="0" w:space="0" w:color="auto"/>
            <w:bottom w:val="none" w:sz="0" w:space="0" w:color="auto"/>
            <w:right w:val="none" w:sz="0" w:space="0" w:color="auto"/>
          </w:divBdr>
        </w:div>
        <w:div w:id="631523521">
          <w:marLeft w:val="0"/>
          <w:marRight w:val="0"/>
          <w:marTop w:val="0"/>
          <w:marBottom w:val="0"/>
          <w:divBdr>
            <w:top w:val="none" w:sz="0" w:space="0" w:color="auto"/>
            <w:left w:val="none" w:sz="0" w:space="0" w:color="auto"/>
            <w:bottom w:val="none" w:sz="0" w:space="0" w:color="auto"/>
            <w:right w:val="none" w:sz="0" w:space="0" w:color="auto"/>
          </w:divBdr>
        </w:div>
        <w:div w:id="674769233">
          <w:marLeft w:val="0"/>
          <w:marRight w:val="0"/>
          <w:marTop w:val="0"/>
          <w:marBottom w:val="0"/>
          <w:divBdr>
            <w:top w:val="none" w:sz="0" w:space="0" w:color="auto"/>
            <w:left w:val="none" w:sz="0" w:space="0" w:color="auto"/>
            <w:bottom w:val="none" w:sz="0" w:space="0" w:color="auto"/>
            <w:right w:val="none" w:sz="0" w:space="0" w:color="auto"/>
          </w:divBdr>
        </w:div>
        <w:div w:id="712116469">
          <w:marLeft w:val="0"/>
          <w:marRight w:val="0"/>
          <w:marTop w:val="0"/>
          <w:marBottom w:val="0"/>
          <w:divBdr>
            <w:top w:val="none" w:sz="0" w:space="0" w:color="auto"/>
            <w:left w:val="none" w:sz="0" w:space="0" w:color="auto"/>
            <w:bottom w:val="none" w:sz="0" w:space="0" w:color="auto"/>
            <w:right w:val="none" w:sz="0" w:space="0" w:color="auto"/>
          </w:divBdr>
        </w:div>
        <w:div w:id="722291705">
          <w:marLeft w:val="0"/>
          <w:marRight w:val="0"/>
          <w:marTop w:val="0"/>
          <w:marBottom w:val="0"/>
          <w:divBdr>
            <w:top w:val="none" w:sz="0" w:space="0" w:color="auto"/>
            <w:left w:val="none" w:sz="0" w:space="0" w:color="auto"/>
            <w:bottom w:val="none" w:sz="0" w:space="0" w:color="auto"/>
            <w:right w:val="none" w:sz="0" w:space="0" w:color="auto"/>
          </w:divBdr>
        </w:div>
        <w:div w:id="851410154">
          <w:marLeft w:val="0"/>
          <w:marRight w:val="0"/>
          <w:marTop w:val="0"/>
          <w:marBottom w:val="0"/>
          <w:divBdr>
            <w:top w:val="none" w:sz="0" w:space="0" w:color="auto"/>
            <w:left w:val="none" w:sz="0" w:space="0" w:color="auto"/>
            <w:bottom w:val="none" w:sz="0" w:space="0" w:color="auto"/>
            <w:right w:val="none" w:sz="0" w:space="0" w:color="auto"/>
          </w:divBdr>
        </w:div>
        <w:div w:id="883907608">
          <w:marLeft w:val="0"/>
          <w:marRight w:val="0"/>
          <w:marTop w:val="0"/>
          <w:marBottom w:val="0"/>
          <w:divBdr>
            <w:top w:val="none" w:sz="0" w:space="0" w:color="auto"/>
            <w:left w:val="none" w:sz="0" w:space="0" w:color="auto"/>
            <w:bottom w:val="none" w:sz="0" w:space="0" w:color="auto"/>
            <w:right w:val="none" w:sz="0" w:space="0" w:color="auto"/>
          </w:divBdr>
        </w:div>
        <w:div w:id="971903479">
          <w:marLeft w:val="0"/>
          <w:marRight w:val="0"/>
          <w:marTop w:val="0"/>
          <w:marBottom w:val="0"/>
          <w:divBdr>
            <w:top w:val="none" w:sz="0" w:space="0" w:color="auto"/>
            <w:left w:val="none" w:sz="0" w:space="0" w:color="auto"/>
            <w:bottom w:val="none" w:sz="0" w:space="0" w:color="auto"/>
            <w:right w:val="none" w:sz="0" w:space="0" w:color="auto"/>
          </w:divBdr>
        </w:div>
        <w:div w:id="982781744">
          <w:marLeft w:val="0"/>
          <w:marRight w:val="0"/>
          <w:marTop w:val="0"/>
          <w:marBottom w:val="0"/>
          <w:divBdr>
            <w:top w:val="none" w:sz="0" w:space="0" w:color="auto"/>
            <w:left w:val="none" w:sz="0" w:space="0" w:color="auto"/>
            <w:bottom w:val="none" w:sz="0" w:space="0" w:color="auto"/>
            <w:right w:val="none" w:sz="0" w:space="0" w:color="auto"/>
          </w:divBdr>
        </w:div>
        <w:div w:id="1016149681">
          <w:marLeft w:val="0"/>
          <w:marRight w:val="0"/>
          <w:marTop w:val="0"/>
          <w:marBottom w:val="0"/>
          <w:divBdr>
            <w:top w:val="none" w:sz="0" w:space="0" w:color="auto"/>
            <w:left w:val="none" w:sz="0" w:space="0" w:color="auto"/>
            <w:bottom w:val="none" w:sz="0" w:space="0" w:color="auto"/>
            <w:right w:val="none" w:sz="0" w:space="0" w:color="auto"/>
          </w:divBdr>
        </w:div>
        <w:div w:id="1097947009">
          <w:marLeft w:val="0"/>
          <w:marRight w:val="0"/>
          <w:marTop w:val="0"/>
          <w:marBottom w:val="0"/>
          <w:divBdr>
            <w:top w:val="none" w:sz="0" w:space="0" w:color="auto"/>
            <w:left w:val="none" w:sz="0" w:space="0" w:color="auto"/>
            <w:bottom w:val="none" w:sz="0" w:space="0" w:color="auto"/>
            <w:right w:val="none" w:sz="0" w:space="0" w:color="auto"/>
          </w:divBdr>
        </w:div>
        <w:div w:id="1102724211">
          <w:marLeft w:val="0"/>
          <w:marRight w:val="0"/>
          <w:marTop w:val="0"/>
          <w:marBottom w:val="0"/>
          <w:divBdr>
            <w:top w:val="none" w:sz="0" w:space="0" w:color="auto"/>
            <w:left w:val="none" w:sz="0" w:space="0" w:color="auto"/>
            <w:bottom w:val="none" w:sz="0" w:space="0" w:color="auto"/>
            <w:right w:val="none" w:sz="0" w:space="0" w:color="auto"/>
          </w:divBdr>
        </w:div>
        <w:div w:id="1132594606">
          <w:marLeft w:val="0"/>
          <w:marRight w:val="0"/>
          <w:marTop w:val="0"/>
          <w:marBottom w:val="0"/>
          <w:divBdr>
            <w:top w:val="none" w:sz="0" w:space="0" w:color="auto"/>
            <w:left w:val="none" w:sz="0" w:space="0" w:color="auto"/>
            <w:bottom w:val="none" w:sz="0" w:space="0" w:color="auto"/>
            <w:right w:val="none" w:sz="0" w:space="0" w:color="auto"/>
          </w:divBdr>
        </w:div>
        <w:div w:id="1296328262">
          <w:marLeft w:val="0"/>
          <w:marRight w:val="0"/>
          <w:marTop w:val="0"/>
          <w:marBottom w:val="0"/>
          <w:divBdr>
            <w:top w:val="none" w:sz="0" w:space="0" w:color="auto"/>
            <w:left w:val="none" w:sz="0" w:space="0" w:color="auto"/>
            <w:bottom w:val="none" w:sz="0" w:space="0" w:color="auto"/>
            <w:right w:val="none" w:sz="0" w:space="0" w:color="auto"/>
          </w:divBdr>
        </w:div>
        <w:div w:id="1409961080">
          <w:marLeft w:val="0"/>
          <w:marRight w:val="0"/>
          <w:marTop w:val="0"/>
          <w:marBottom w:val="0"/>
          <w:divBdr>
            <w:top w:val="none" w:sz="0" w:space="0" w:color="auto"/>
            <w:left w:val="none" w:sz="0" w:space="0" w:color="auto"/>
            <w:bottom w:val="none" w:sz="0" w:space="0" w:color="auto"/>
            <w:right w:val="none" w:sz="0" w:space="0" w:color="auto"/>
          </w:divBdr>
        </w:div>
        <w:div w:id="1731540655">
          <w:marLeft w:val="0"/>
          <w:marRight w:val="0"/>
          <w:marTop w:val="0"/>
          <w:marBottom w:val="0"/>
          <w:divBdr>
            <w:top w:val="none" w:sz="0" w:space="0" w:color="auto"/>
            <w:left w:val="none" w:sz="0" w:space="0" w:color="auto"/>
            <w:bottom w:val="none" w:sz="0" w:space="0" w:color="auto"/>
            <w:right w:val="none" w:sz="0" w:space="0" w:color="auto"/>
          </w:divBdr>
        </w:div>
        <w:div w:id="1790082602">
          <w:marLeft w:val="0"/>
          <w:marRight w:val="0"/>
          <w:marTop w:val="0"/>
          <w:marBottom w:val="0"/>
          <w:divBdr>
            <w:top w:val="none" w:sz="0" w:space="0" w:color="auto"/>
            <w:left w:val="none" w:sz="0" w:space="0" w:color="auto"/>
            <w:bottom w:val="none" w:sz="0" w:space="0" w:color="auto"/>
            <w:right w:val="none" w:sz="0" w:space="0" w:color="auto"/>
          </w:divBdr>
        </w:div>
        <w:div w:id="2119526906">
          <w:marLeft w:val="0"/>
          <w:marRight w:val="0"/>
          <w:marTop w:val="0"/>
          <w:marBottom w:val="0"/>
          <w:divBdr>
            <w:top w:val="none" w:sz="0" w:space="0" w:color="auto"/>
            <w:left w:val="none" w:sz="0" w:space="0" w:color="auto"/>
            <w:bottom w:val="none" w:sz="0" w:space="0" w:color="auto"/>
            <w:right w:val="none" w:sz="0" w:space="0" w:color="auto"/>
          </w:divBdr>
        </w:div>
        <w:div w:id="2126077719">
          <w:marLeft w:val="0"/>
          <w:marRight w:val="0"/>
          <w:marTop w:val="0"/>
          <w:marBottom w:val="0"/>
          <w:divBdr>
            <w:top w:val="none" w:sz="0" w:space="0" w:color="auto"/>
            <w:left w:val="none" w:sz="0" w:space="0" w:color="auto"/>
            <w:bottom w:val="none" w:sz="0" w:space="0" w:color="auto"/>
            <w:right w:val="none" w:sz="0" w:space="0" w:color="auto"/>
          </w:divBdr>
        </w:div>
      </w:divsChild>
    </w:div>
    <w:div w:id="748383757">
      <w:bodyDiv w:val="1"/>
      <w:marLeft w:val="0"/>
      <w:marRight w:val="0"/>
      <w:marTop w:val="0"/>
      <w:marBottom w:val="0"/>
      <w:divBdr>
        <w:top w:val="none" w:sz="0" w:space="0" w:color="auto"/>
        <w:left w:val="none" w:sz="0" w:space="0" w:color="auto"/>
        <w:bottom w:val="none" w:sz="0" w:space="0" w:color="auto"/>
        <w:right w:val="none" w:sz="0" w:space="0" w:color="auto"/>
      </w:divBdr>
    </w:div>
    <w:div w:id="759987740">
      <w:bodyDiv w:val="1"/>
      <w:marLeft w:val="0"/>
      <w:marRight w:val="0"/>
      <w:marTop w:val="0"/>
      <w:marBottom w:val="0"/>
      <w:divBdr>
        <w:top w:val="none" w:sz="0" w:space="0" w:color="auto"/>
        <w:left w:val="none" w:sz="0" w:space="0" w:color="auto"/>
        <w:bottom w:val="none" w:sz="0" w:space="0" w:color="auto"/>
        <w:right w:val="none" w:sz="0" w:space="0" w:color="auto"/>
      </w:divBdr>
    </w:div>
    <w:div w:id="786389081">
      <w:bodyDiv w:val="1"/>
      <w:marLeft w:val="0"/>
      <w:marRight w:val="0"/>
      <w:marTop w:val="0"/>
      <w:marBottom w:val="0"/>
      <w:divBdr>
        <w:top w:val="none" w:sz="0" w:space="0" w:color="auto"/>
        <w:left w:val="none" w:sz="0" w:space="0" w:color="auto"/>
        <w:bottom w:val="none" w:sz="0" w:space="0" w:color="auto"/>
        <w:right w:val="none" w:sz="0" w:space="0" w:color="auto"/>
      </w:divBdr>
    </w:div>
    <w:div w:id="802505352">
      <w:bodyDiv w:val="1"/>
      <w:marLeft w:val="0"/>
      <w:marRight w:val="0"/>
      <w:marTop w:val="0"/>
      <w:marBottom w:val="0"/>
      <w:divBdr>
        <w:top w:val="none" w:sz="0" w:space="0" w:color="auto"/>
        <w:left w:val="none" w:sz="0" w:space="0" w:color="auto"/>
        <w:bottom w:val="none" w:sz="0" w:space="0" w:color="auto"/>
        <w:right w:val="none" w:sz="0" w:space="0" w:color="auto"/>
      </w:divBdr>
    </w:div>
    <w:div w:id="807743419">
      <w:bodyDiv w:val="1"/>
      <w:marLeft w:val="0"/>
      <w:marRight w:val="0"/>
      <w:marTop w:val="0"/>
      <w:marBottom w:val="0"/>
      <w:divBdr>
        <w:top w:val="none" w:sz="0" w:space="0" w:color="auto"/>
        <w:left w:val="none" w:sz="0" w:space="0" w:color="auto"/>
        <w:bottom w:val="none" w:sz="0" w:space="0" w:color="auto"/>
        <w:right w:val="none" w:sz="0" w:space="0" w:color="auto"/>
      </w:divBdr>
    </w:div>
    <w:div w:id="816412261">
      <w:bodyDiv w:val="1"/>
      <w:marLeft w:val="0"/>
      <w:marRight w:val="0"/>
      <w:marTop w:val="0"/>
      <w:marBottom w:val="0"/>
      <w:divBdr>
        <w:top w:val="none" w:sz="0" w:space="0" w:color="auto"/>
        <w:left w:val="none" w:sz="0" w:space="0" w:color="auto"/>
        <w:bottom w:val="none" w:sz="0" w:space="0" w:color="auto"/>
        <w:right w:val="none" w:sz="0" w:space="0" w:color="auto"/>
      </w:divBdr>
    </w:div>
    <w:div w:id="817651298">
      <w:bodyDiv w:val="1"/>
      <w:marLeft w:val="0"/>
      <w:marRight w:val="0"/>
      <w:marTop w:val="0"/>
      <w:marBottom w:val="0"/>
      <w:divBdr>
        <w:top w:val="none" w:sz="0" w:space="0" w:color="auto"/>
        <w:left w:val="none" w:sz="0" w:space="0" w:color="auto"/>
        <w:bottom w:val="none" w:sz="0" w:space="0" w:color="auto"/>
        <w:right w:val="none" w:sz="0" w:space="0" w:color="auto"/>
      </w:divBdr>
    </w:div>
    <w:div w:id="825821675">
      <w:bodyDiv w:val="1"/>
      <w:marLeft w:val="0"/>
      <w:marRight w:val="0"/>
      <w:marTop w:val="0"/>
      <w:marBottom w:val="0"/>
      <w:divBdr>
        <w:top w:val="none" w:sz="0" w:space="0" w:color="auto"/>
        <w:left w:val="none" w:sz="0" w:space="0" w:color="auto"/>
        <w:bottom w:val="none" w:sz="0" w:space="0" w:color="auto"/>
        <w:right w:val="none" w:sz="0" w:space="0" w:color="auto"/>
      </w:divBdr>
    </w:div>
    <w:div w:id="848565949">
      <w:bodyDiv w:val="1"/>
      <w:marLeft w:val="0"/>
      <w:marRight w:val="0"/>
      <w:marTop w:val="0"/>
      <w:marBottom w:val="0"/>
      <w:divBdr>
        <w:top w:val="none" w:sz="0" w:space="0" w:color="auto"/>
        <w:left w:val="none" w:sz="0" w:space="0" w:color="auto"/>
        <w:bottom w:val="none" w:sz="0" w:space="0" w:color="auto"/>
        <w:right w:val="none" w:sz="0" w:space="0" w:color="auto"/>
      </w:divBdr>
    </w:div>
    <w:div w:id="877667118">
      <w:bodyDiv w:val="1"/>
      <w:marLeft w:val="0"/>
      <w:marRight w:val="0"/>
      <w:marTop w:val="0"/>
      <w:marBottom w:val="0"/>
      <w:divBdr>
        <w:top w:val="none" w:sz="0" w:space="0" w:color="auto"/>
        <w:left w:val="none" w:sz="0" w:space="0" w:color="auto"/>
        <w:bottom w:val="none" w:sz="0" w:space="0" w:color="auto"/>
        <w:right w:val="none" w:sz="0" w:space="0" w:color="auto"/>
      </w:divBdr>
    </w:div>
    <w:div w:id="881984460">
      <w:bodyDiv w:val="1"/>
      <w:marLeft w:val="0"/>
      <w:marRight w:val="0"/>
      <w:marTop w:val="0"/>
      <w:marBottom w:val="0"/>
      <w:divBdr>
        <w:top w:val="none" w:sz="0" w:space="0" w:color="auto"/>
        <w:left w:val="none" w:sz="0" w:space="0" w:color="auto"/>
        <w:bottom w:val="none" w:sz="0" w:space="0" w:color="auto"/>
        <w:right w:val="none" w:sz="0" w:space="0" w:color="auto"/>
      </w:divBdr>
    </w:div>
    <w:div w:id="897478332">
      <w:bodyDiv w:val="1"/>
      <w:marLeft w:val="0"/>
      <w:marRight w:val="0"/>
      <w:marTop w:val="0"/>
      <w:marBottom w:val="0"/>
      <w:divBdr>
        <w:top w:val="none" w:sz="0" w:space="0" w:color="auto"/>
        <w:left w:val="none" w:sz="0" w:space="0" w:color="auto"/>
        <w:bottom w:val="none" w:sz="0" w:space="0" w:color="auto"/>
        <w:right w:val="none" w:sz="0" w:space="0" w:color="auto"/>
      </w:divBdr>
      <w:divsChild>
        <w:div w:id="29846256">
          <w:marLeft w:val="0"/>
          <w:marRight w:val="0"/>
          <w:marTop w:val="0"/>
          <w:marBottom w:val="0"/>
          <w:divBdr>
            <w:top w:val="none" w:sz="0" w:space="0" w:color="auto"/>
            <w:left w:val="none" w:sz="0" w:space="0" w:color="auto"/>
            <w:bottom w:val="none" w:sz="0" w:space="0" w:color="auto"/>
            <w:right w:val="none" w:sz="0" w:space="0" w:color="auto"/>
          </w:divBdr>
        </w:div>
        <w:div w:id="125664019">
          <w:marLeft w:val="0"/>
          <w:marRight w:val="0"/>
          <w:marTop w:val="0"/>
          <w:marBottom w:val="0"/>
          <w:divBdr>
            <w:top w:val="none" w:sz="0" w:space="0" w:color="auto"/>
            <w:left w:val="none" w:sz="0" w:space="0" w:color="auto"/>
            <w:bottom w:val="none" w:sz="0" w:space="0" w:color="auto"/>
            <w:right w:val="none" w:sz="0" w:space="0" w:color="auto"/>
          </w:divBdr>
        </w:div>
        <w:div w:id="292488331">
          <w:marLeft w:val="0"/>
          <w:marRight w:val="0"/>
          <w:marTop w:val="0"/>
          <w:marBottom w:val="0"/>
          <w:divBdr>
            <w:top w:val="none" w:sz="0" w:space="0" w:color="auto"/>
            <w:left w:val="none" w:sz="0" w:space="0" w:color="auto"/>
            <w:bottom w:val="none" w:sz="0" w:space="0" w:color="auto"/>
            <w:right w:val="none" w:sz="0" w:space="0" w:color="auto"/>
          </w:divBdr>
        </w:div>
        <w:div w:id="528880963">
          <w:marLeft w:val="0"/>
          <w:marRight w:val="0"/>
          <w:marTop w:val="0"/>
          <w:marBottom w:val="0"/>
          <w:divBdr>
            <w:top w:val="none" w:sz="0" w:space="0" w:color="auto"/>
            <w:left w:val="none" w:sz="0" w:space="0" w:color="auto"/>
            <w:bottom w:val="none" w:sz="0" w:space="0" w:color="auto"/>
            <w:right w:val="none" w:sz="0" w:space="0" w:color="auto"/>
          </w:divBdr>
        </w:div>
        <w:div w:id="570235153">
          <w:marLeft w:val="0"/>
          <w:marRight w:val="0"/>
          <w:marTop w:val="0"/>
          <w:marBottom w:val="0"/>
          <w:divBdr>
            <w:top w:val="none" w:sz="0" w:space="0" w:color="auto"/>
            <w:left w:val="none" w:sz="0" w:space="0" w:color="auto"/>
            <w:bottom w:val="none" w:sz="0" w:space="0" w:color="auto"/>
            <w:right w:val="none" w:sz="0" w:space="0" w:color="auto"/>
          </w:divBdr>
        </w:div>
        <w:div w:id="585768702">
          <w:marLeft w:val="0"/>
          <w:marRight w:val="0"/>
          <w:marTop w:val="0"/>
          <w:marBottom w:val="0"/>
          <w:divBdr>
            <w:top w:val="none" w:sz="0" w:space="0" w:color="auto"/>
            <w:left w:val="none" w:sz="0" w:space="0" w:color="auto"/>
            <w:bottom w:val="none" w:sz="0" w:space="0" w:color="auto"/>
            <w:right w:val="none" w:sz="0" w:space="0" w:color="auto"/>
          </w:divBdr>
        </w:div>
        <w:div w:id="777066443">
          <w:marLeft w:val="0"/>
          <w:marRight w:val="0"/>
          <w:marTop w:val="0"/>
          <w:marBottom w:val="0"/>
          <w:divBdr>
            <w:top w:val="none" w:sz="0" w:space="0" w:color="auto"/>
            <w:left w:val="none" w:sz="0" w:space="0" w:color="auto"/>
            <w:bottom w:val="none" w:sz="0" w:space="0" w:color="auto"/>
            <w:right w:val="none" w:sz="0" w:space="0" w:color="auto"/>
          </w:divBdr>
        </w:div>
        <w:div w:id="817574741">
          <w:marLeft w:val="0"/>
          <w:marRight w:val="0"/>
          <w:marTop w:val="0"/>
          <w:marBottom w:val="0"/>
          <w:divBdr>
            <w:top w:val="none" w:sz="0" w:space="0" w:color="auto"/>
            <w:left w:val="none" w:sz="0" w:space="0" w:color="auto"/>
            <w:bottom w:val="none" w:sz="0" w:space="0" w:color="auto"/>
            <w:right w:val="none" w:sz="0" w:space="0" w:color="auto"/>
          </w:divBdr>
        </w:div>
        <w:div w:id="837771813">
          <w:marLeft w:val="0"/>
          <w:marRight w:val="0"/>
          <w:marTop w:val="0"/>
          <w:marBottom w:val="0"/>
          <w:divBdr>
            <w:top w:val="none" w:sz="0" w:space="0" w:color="auto"/>
            <w:left w:val="none" w:sz="0" w:space="0" w:color="auto"/>
            <w:bottom w:val="none" w:sz="0" w:space="0" w:color="auto"/>
            <w:right w:val="none" w:sz="0" w:space="0" w:color="auto"/>
          </w:divBdr>
        </w:div>
        <w:div w:id="1003898543">
          <w:marLeft w:val="0"/>
          <w:marRight w:val="0"/>
          <w:marTop w:val="0"/>
          <w:marBottom w:val="0"/>
          <w:divBdr>
            <w:top w:val="none" w:sz="0" w:space="0" w:color="auto"/>
            <w:left w:val="none" w:sz="0" w:space="0" w:color="auto"/>
            <w:bottom w:val="none" w:sz="0" w:space="0" w:color="auto"/>
            <w:right w:val="none" w:sz="0" w:space="0" w:color="auto"/>
          </w:divBdr>
        </w:div>
        <w:div w:id="1026828159">
          <w:marLeft w:val="0"/>
          <w:marRight w:val="0"/>
          <w:marTop w:val="0"/>
          <w:marBottom w:val="0"/>
          <w:divBdr>
            <w:top w:val="none" w:sz="0" w:space="0" w:color="auto"/>
            <w:left w:val="none" w:sz="0" w:space="0" w:color="auto"/>
            <w:bottom w:val="none" w:sz="0" w:space="0" w:color="auto"/>
            <w:right w:val="none" w:sz="0" w:space="0" w:color="auto"/>
          </w:divBdr>
        </w:div>
        <w:div w:id="1046182058">
          <w:marLeft w:val="0"/>
          <w:marRight w:val="0"/>
          <w:marTop w:val="0"/>
          <w:marBottom w:val="0"/>
          <w:divBdr>
            <w:top w:val="none" w:sz="0" w:space="0" w:color="auto"/>
            <w:left w:val="none" w:sz="0" w:space="0" w:color="auto"/>
            <w:bottom w:val="none" w:sz="0" w:space="0" w:color="auto"/>
            <w:right w:val="none" w:sz="0" w:space="0" w:color="auto"/>
          </w:divBdr>
        </w:div>
        <w:div w:id="1085419502">
          <w:marLeft w:val="0"/>
          <w:marRight w:val="0"/>
          <w:marTop w:val="0"/>
          <w:marBottom w:val="0"/>
          <w:divBdr>
            <w:top w:val="none" w:sz="0" w:space="0" w:color="auto"/>
            <w:left w:val="none" w:sz="0" w:space="0" w:color="auto"/>
            <w:bottom w:val="none" w:sz="0" w:space="0" w:color="auto"/>
            <w:right w:val="none" w:sz="0" w:space="0" w:color="auto"/>
          </w:divBdr>
        </w:div>
        <w:div w:id="1099832737">
          <w:marLeft w:val="0"/>
          <w:marRight w:val="0"/>
          <w:marTop w:val="0"/>
          <w:marBottom w:val="0"/>
          <w:divBdr>
            <w:top w:val="none" w:sz="0" w:space="0" w:color="auto"/>
            <w:left w:val="none" w:sz="0" w:space="0" w:color="auto"/>
            <w:bottom w:val="none" w:sz="0" w:space="0" w:color="auto"/>
            <w:right w:val="none" w:sz="0" w:space="0" w:color="auto"/>
          </w:divBdr>
        </w:div>
        <w:div w:id="1213618066">
          <w:marLeft w:val="0"/>
          <w:marRight w:val="0"/>
          <w:marTop w:val="0"/>
          <w:marBottom w:val="0"/>
          <w:divBdr>
            <w:top w:val="none" w:sz="0" w:space="0" w:color="auto"/>
            <w:left w:val="none" w:sz="0" w:space="0" w:color="auto"/>
            <w:bottom w:val="none" w:sz="0" w:space="0" w:color="auto"/>
            <w:right w:val="none" w:sz="0" w:space="0" w:color="auto"/>
          </w:divBdr>
        </w:div>
        <w:div w:id="1453136287">
          <w:marLeft w:val="0"/>
          <w:marRight w:val="0"/>
          <w:marTop w:val="0"/>
          <w:marBottom w:val="0"/>
          <w:divBdr>
            <w:top w:val="none" w:sz="0" w:space="0" w:color="auto"/>
            <w:left w:val="none" w:sz="0" w:space="0" w:color="auto"/>
            <w:bottom w:val="none" w:sz="0" w:space="0" w:color="auto"/>
            <w:right w:val="none" w:sz="0" w:space="0" w:color="auto"/>
          </w:divBdr>
        </w:div>
        <w:div w:id="1457136350">
          <w:marLeft w:val="0"/>
          <w:marRight w:val="0"/>
          <w:marTop w:val="0"/>
          <w:marBottom w:val="0"/>
          <w:divBdr>
            <w:top w:val="none" w:sz="0" w:space="0" w:color="auto"/>
            <w:left w:val="none" w:sz="0" w:space="0" w:color="auto"/>
            <w:bottom w:val="none" w:sz="0" w:space="0" w:color="auto"/>
            <w:right w:val="none" w:sz="0" w:space="0" w:color="auto"/>
          </w:divBdr>
        </w:div>
        <w:div w:id="1457597497">
          <w:marLeft w:val="0"/>
          <w:marRight w:val="0"/>
          <w:marTop w:val="0"/>
          <w:marBottom w:val="0"/>
          <w:divBdr>
            <w:top w:val="none" w:sz="0" w:space="0" w:color="auto"/>
            <w:left w:val="none" w:sz="0" w:space="0" w:color="auto"/>
            <w:bottom w:val="none" w:sz="0" w:space="0" w:color="auto"/>
            <w:right w:val="none" w:sz="0" w:space="0" w:color="auto"/>
          </w:divBdr>
        </w:div>
        <w:div w:id="1459950655">
          <w:marLeft w:val="0"/>
          <w:marRight w:val="0"/>
          <w:marTop w:val="0"/>
          <w:marBottom w:val="0"/>
          <w:divBdr>
            <w:top w:val="none" w:sz="0" w:space="0" w:color="auto"/>
            <w:left w:val="none" w:sz="0" w:space="0" w:color="auto"/>
            <w:bottom w:val="none" w:sz="0" w:space="0" w:color="auto"/>
            <w:right w:val="none" w:sz="0" w:space="0" w:color="auto"/>
          </w:divBdr>
        </w:div>
        <w:div w:id="1476877202">
          <w:marLeft w:val="0"/>
          <w:marRight w:val="0"/>
          <w:marTop w:val="0"/>
          <w:marBottom w:val="0"/>
          <w:divBdr>
            <w:top w:val="none" w:sz="0" w:space="0" w:color="auto"/>
            <w:left w:val="none" w:sz="0" w:space="0" w:color="auto"/>
            <w:bottom w:val="none" w:sz="0" w:space="0" w:color="auto"/>
            <w:right w:val="none" w:sz="0" w:space="0" w:color="auto"/>
          </w:divBdr>
        </w:div>
        <w:div w:id="1666855522">
          <w:marLeft w:val="0"/>
          <w:marRight w:val="0"/>
          <w:marTop w:val="0"/>
          <w:marBottom w:val="0"/>
          <w:divBdr>
            <w:top w:val="none" w:sz="0" w:space="0" w:color="auto"/>
            <w:left w:val="none" w:sz="0" w:space="0" w:color="auto"/>
            <w:bottom w:val="none" w:sz="0" w:space="0" w:color="auto"/>
            <w:right w:val="none" w:sz="0" w:space="0" w:color="auto"/>
          </w:divBdr>
        </w:div>
        <w:div w:id="1694384064">
          <w:marLeft w:val="0"/>
          <w:marRight w:val="0"/>
          <w:marTop w:val="0"/>
          <w:marBottom w:val="0"/>
          <w:divBdr>
            <w:top w:val="none" w:sz="0" w:space="0" w:color="auto"/>
            <w:left w:val="none" w:sz="0" w:space="0" w:color="auto"/>
            <w:bottom w:val="none" w:sz="0" w:space="0" w:color="auto"/>
            <w:right w:val="none" w:sz="0" w:space="0" w:color="auto"/>
          </w:divBdr>
        </w:div>
        <w:div w:id="1753892604">
          <w:marLeft w:val="0"/>
          <w:marRight w:val="0"/>
          <w:marTop w:val="0"/>
          <w:marBottom w:val="0"/>
          <w:divBdr>
            <w:top w:val="none" w:sz="0" w:space="0" w:color="auto"/>
            <w:left w:val="none" w:sz="0" w:space="0" w:color="auto"/>
            <w:bottom w:val="none" w:sz="0" w:space="0" w:color="auto"/>
            <w:right w:val="none" w:sz="0" w:space="0" w:color="auto"/>
          </w:divBdr>
        </w:div>
        <w:div w:id="1799060975">
          <w:marLeft w:val="0"/>
          <w:marRight w:val="0"/>
          <w:marTop w:val="0"/>
          <w:marBottom w:val="0"/>
          <w:divBdr>
            <w:top w:val="none" w:sz="0" w:space="0" w:color="auto"/>
            <w:left w:val="none" w:sz="0" w:space="0" w:color="auto"/>
            <w:bottom w:val="none" w:sz="0" w:space="0" w:color="auto"/>
            <w:right w:val="none" w:sz="0" w:space="0" w:color="auto"/>
          </w:divBdr>
        </w:div>
        <w:div w:id="2134514482">
          <w:marLeft w:val="0"/>
          <w:marRight w:val="0"/>
          <w:marTop w:val="0"/>
          <w:marBottom w:val="0"/>
          <w:divBdr>
            <w:top w:val="none" w:sz="0" w:space="0" w:color="auto"/>
            <w:left w:val="none" w:sz="0" w:space="0" w:color="auto"/>
            <w:bottom w:val="none" w:sz="0" w:space="0" w:color="auto"/>
            <w:right w:val="none" w:sz="0" w:space="0" w:color="auto"/>
          </w:divBdr>
        </w:div>
      </w:divsChild>
    </w:div>
    <w:div w:id="944924464">
      <w:bodyDiv w:val="1"/>
      <w:marLeft w:val="0"/>
      <w:marRight w:val="0"/>
      <w:marTop w:val="0"/>
      <w:marBottom w:val="0"/>
      <w:divBdr>
        <w:top w:val="none" w:sz="0" w:space="0" w:color="auto"/>
        <w:left w:val="none" w:sz="0" w:space="0" w:color="auto"/>
        <w:bottom w:val="none" w:sz="0" w:space="0" w:color="auto"/>
        <w:right w:val="none" w:sz="0" w:space="0" w:color="auto"/>
      </w:divBdr>
    </w:div>
    <w:div w:id="946355048">
      <w:bodyDiv w:val="1"/>
      <w:marLeft w:val="0"/>
      <w:marRight w:val="0"/>
      <w:marTop w:val="0"/>
      <w:marBottom w:val="0"/>
      <w:divBdr>
        <w:top w:val="none" w:sz="0" w:space="0" w:color="auto"/>
        <w:left w:val="none" w:sz="0" w:space="0" w:color="auto"/>
        <w:bottom w:val="none" w:sz="0" w:space="0" w:color="auto"/>
        <w:right w:val="none" w:sz="0" w:space="0" w:color="auto"/>
      </w:divBdr>
    </w:div>
    <w:div w:id="968121535">
      <w:bodyDiv w:val="1"/>
      <w:marLeft w:val="0"/>
      <w:marRight w:val="0"/>
      <w:marTop w:val="0"/>
      <w:marBottom w:val="0"/>
      <w:divBdr>
        <w:top w:val="none" w:sz="0" w:space="0" w:color="auto"/>
        <w:left w:val="none" w:sz="0" w:space="0" w:color="auto"/>
        <w:bottom w:val="none" w:sz="0" w:space="0" w:color="auto"/>
        <w:right w:val="none" w:sz="0" w:space="0" w:color="auto"/>
      </w:divBdr>
    </w:div>
    <w:div w:id="973635425">
      <w:bodyDiv w:val="1"/>
      <w:marLeft w:val="0"/>
      <w:marRight w:val="0"/>
      <w:marTop w:val="0"/>
      <w:marBottom w:val="0"/>
      <w:divBdr>
        <w:top w:val="none" w:sz="0" w:space="0" w:color="auto"/>
        <w:left w:val="none" w:sz="0" w:space="0" w:color="auto"/>
        <w:bottom w:val="none" w:sz="0" w:space="0" w:color="auto"/>
        <w:right w:val="none" w:sz="0" w:space="0" w:color="auto"/>
      </w:divBdr>
    </w:div>
    <w:div w:id="993022577">
      <w:bodyDiv w:val="1"/>
      <w:marLeft w:val="0"/>
      <w:marRight w:val="0"/>
      <w:marTop w:val="0"/>
      <w:marBottom w:val="0"/>
      <w:divBdr>
        <w:top w:val="none" w:sz="0" w:space="0" w:color="auto"/>
        <w:left w:val="none" w:sz="0" w:space="0" w:color="auto"/>
        <w:bottom w:val="none" w:sz="0" w:space="0" w:color="auto"/>
        <w:right w:val="none" w:sz="0" w:space="0" w:color="auto"/>
      </w:divBdr>
    </w:div>
    <w:div w:id="1019161929">
      <w:bodyDiv w:val="1"/>
      <w:marLeft w:val="0"/>
      <w:marRight w:val="0"/>
      <w:marTop w:val="0"/>
      <w:marBottom w:val="0"/>
      <w:divBdr>
        <w:top w:val="none" w:sz="0" w:space="0" w:color="auto"/>
        <w:left w:val="none" w:sz="0" w:space="0" w:color="auto"/>
        <w:bottom w:val="none" w:sz="0" w:space="0" w:color="auto"/>
        <w:right w:val="none" w:sz="0" w:space="0" w:color="auto"/>
      </w:divBdr>
    </w:div>
    <w:div w:id="1042628816">
      <w:bodyDiv w:val="1"/>
      <w:marLeft w:val="0"/>
      <w:marRight w:val="0"/>
      <w:marTop w:val="0"/>
      <w:marBottom w:val="0"/>
      <w:divBdr>
        <w:top w:val="none" w:sz="0" w:space="0" w:color="auto"/>
        <w:left w:val="none" w:sz="0" w:space="0" w:color="auto"/>
        <w:bottom w:val="none" w:sz="0" w:space="0" w:color="auto"/>
        <w:right w:val="none" w:sz="0" w:space="0" w:color="auto"/>
      </w:divBdr>
    </w:div>
    <w:div w:id="1044066203">
      <w:bodyDiv w:val="1"/>
      <w:marLeft w:val="0"/>
      <w:marRight w:val="0"/>
      <w:marTop w:val="0"/>
      <w:marBottom w:val="0"/>
      <w:divBdr>
        <w:top w:val="none" w:sz="0" w:space="0" w:color="auto"/>
        <w:left w:val="none" w:sz="0" w:space="0" w:color="auto"/>
        <w:bottom w:val="none" w:sz="0" w:space="0" w:color="auto"/>
        <w:right w:val="none" w:sz="0" w:space="0" w:color="auto"/>
      </w:divBdr>
    </w:div>
    <w:div w:id="1086726144">
      <w:bodyDiv w:val="1"/>
      <w:marLeft w:val="0"/>
      <w:marRight w:val="0"/>
      <w:marTop w:val="0"/>
      <w:marBottom w:val="0"/>
      <w:divBdr>
        <w:top w:val="none" w:sz="0" w:space="0" w:color="auto"/>
        <w:left w:val="none" w:sz="0" w:space="0" w:color="auto"/>
        <w:bottom w:val="none" w:sz="0" w:space="0" w:color="auto"/>
        <w:right w:val="none" w:sz="0" w:space="0" w:color="auto"/>
      </w:divBdr>
    </w:div>
    <w:div w:id="1156846834">
      <w:bodyDiv w:val="1"/>
      <w:marLeft w:val="0"/>
      <w:marRight w:val="0"/>
      <w:marTop w:val="0"/>
      <w:marBottom w:val="0"/>
      <w:divBdr>
        <w:top w:val="none" w:sz="0" w:space="0" w:color="auto"/>
        <w:left w:val="none" w:sz="0" w:space="0" w:color="auto"/>
        <w:bottom w:val="none" w:sz="0" w:space="0" w:color="auto"/>
        <w:right w:val="none" w:sz="0" w:space="0" w:color="auto"/>
      </w:divBdr>
    </w:div>
    <w:div w:id="1191141340">
      <w:bodyDiv w:val="1"/>
      <w:marLeft w:val="0"/>
      <w:marRight w:val="0"/>
      <w:marTop w:val="0"/>
      <w:marBottom w:val="0"/>
      <w:divBdr>
        <w:top w:val="none" w:sz="0" w:space="0" w:color="auto"/>
        <w:left w:val="none" w:sz="0" w:space="0" w:color="auto"/>
        <w:bottom w:val="none" w:sz="0" w:space="0" w:color="auto"/>
        <w:right w:val="none" w:sz="0" w:space="0" w:color="auto"/>
      </w:divBdr>
      <w:divsChild>
        <w:div w:id="8026619">
          <w:marLeft w:val="0"/>
          <w:marRight w:val="0"/>
          <w:marTop w:val="0"/>
          <w:marBottom w:val="0"/>
          <w:divBdr>
            <w:top w:val="none" w:sz="0" w:space="0" w:color="auto"/>
            <w:left w:val="none" w:sz="0" w:space="0" w:color="auto"/>
            <w:bottom w:val="none" w:sz="0" w:space="0" w:color="auto"/>
            <w:right w:val="none" w:sz="0" w:space="0" w:color="auto"/>
          </w:divBdr>
        </w:div>
        <w:div w:id="12846313">
          <w:marLeft w:val="0"/>
          <w:marRight w:val="0"/>
          <w:marTop w:val="0"/>
          <w:marBottom w:val="0"/>
          <w:divBdr>
            <w:top w:val="none" w:sz="0" w:space="0" w:color="auto"/>
            <w:left w:val="none" w:sz="0" w:space="0" w:color="auto"/>
            <w:bottom w:val="none" w:sz="0" w:space="0" w:color="auto"/>
            <w:right w:val="none" w:sz="0" w:space="0" w:color="auto"/>
          </w:divBdr>
        </w:div>
        <w:div w:id="58132696">
          <w:marLeft w:val="0"/>
          <w:marRight w:val="0"/>
          <w:marTop w:val="0"/>
          <w:marBottom w:val="0"/>
          <w:divBdr>
            <w:top w:val="none" w:sz="0" w:space="0" w:color="auto"/>
            <w:left w:val="none" w:sz="0" w:space="0" w:color="auto"/>
            <w:bottom w:val="none" w:sz="0" w:space="0" w:color="auto"/>
            <w:right w:val="none" w:sz="0" w:space="0" w:color="auto"/>
          </w:divBdr>
        </w:div>
        <w:div w:id="115831796">
          <w:marLeft w:val="0"/>
          <w:marRight w:val="0"/>
          <w:marTop w:val="0"/>
          <w:marBottom w:val="0"/>
          <w:divBdr>
            <w:top w:val="none" w:sz="0" w:space="0" w:color="auto"/>
            <w:left w:val="none" w:sz="0" w:space="0" w:color="auto"/>
            <w:bottom w:val="none" w:sz="0" w:space="0" w:color="auto"/>
            <w:right w:val="none" w:sz="0" w:space="0" w:color="auto"/>
          </w:divBdr>
        </w:div>
        <w:div w:id="184945693">
          <w:marLeft w:val="0"/>
          <w:marRight w:val="0"/>
          <w:marTop w:val="0"/>
          <w:marBottom w:val="0"/>
          <w:divBdr>
            <w:top w:val="none" w:sz="0" w:space="0" w:color="auto"/>
            <w:left w:val="none" w:sz="0" w:space="0" w:color="auto"/>
            <w:bottom w:val="none" w:sz="0" w:space="0" w:color="auto"/>
            <w:right w:val="none" w:sz="0" w:space="0" w:color="auto"/>
          </w:divBdr>
        </w:div>
        <w:div w:id="266161165">
          <w:marLeft w:val="0"/>
          <w:marRight w:val="0"/>
          <w:marTop w:val="0"/>
          <w:marBottom w:val="0"/>
          <w:divBdr>
            <w:top w:val="none" w:sz="0" w:space="0" w:color="auto"/>
            <w:left w:val="none" w:sz="0" w:space="0" w:color="auto"/>
            <w:bottom w:val="none" w:sz="0" w:space="0" w:color="auto"/>
            <w:right w:val="none" w:sz="0" w:space="0" w:color="auto"/>
          </w:divBdr>
        </w:div>
        <w:div w:id="547648184">
          <w:marLeft w:val="0"/>
          <w:marRight w:val="0"/>
          <w:marTop w:val="0"/>
          <w:marBottom w:val="0"/>
          <w:divBdr>
            <w:top w:val="none" w:sz="0" w:space="0" w:color="auto"/>
            <w:left w:val="none" w:sz="0" w:space="0" w:color="auto"/>
            <w:bottom w:val="none" w:sz="0" w:space="0" w:color="auto"/>
            <w:right w:val="none" w:sz="0" w:space="0" w:color="auto"/>
          </w:divBdr>
        </w:div>
        <w:div w:id="576088190">
          <w:marLeft w:val="0"/>
          <w:marRight w:val="0"/>
          <w:marTop w:val="0"/>
          <w:marBottom w:val="0"/>
          <w:divBdr>
            <w:top w:val="none" w:sz="0" w:space="0" w:color="auto"/>
            <w:left w:val="none" w:sz="0" w:space="0" w:color="auto"/>
            <w:bottom w:val="none" w:sz="0" w:space="0" w:color="auto"/>
            <w:right w:val="none" w:sz="0" w:space="0" w:color="auto"/>
          </w:divBdr>
        </w:div>
        <w:div w:id="589893351">
          <w:marLeft w:val="0"/>
          <w:marRight w:val="0"/>
          <w:marTop w:val="0"/>
          <w:marBottom w:val="0"/>
          <w:divBdr>
            <w:top w:val="none" w:sz="0" w:space="0" w:color="auto"/>
            <w:left w:val="none" w:sz="0" w:space="0" w:color="auto"/>
            <w:bottom w:val="none" w:sz="0" w:space="0" w:color="auto"/>
            <w:right w:val="none" w:sz="0" w:space="0" w:color="auto"/>
          </w:divBdr>
        </w:div>
        <w:div w:id="600650205">
          <w:marLeft w:val="0"/>
          <w:marRight w:val="0"/>
          <w:marTop w:val="0"/>
          <w:marBottom w:val="0"/>
          <w:divBdr>
            <w:top w:val="none" w:sz="0" w:space="0" w:color="auto"/>
            <w:left w:val="none" w:sz="0" w:space="0" w:color="auto"/>
            <w:bottom w:val="none" w:sz="0" w:space="0" w:color="auto"/>
            <w:right w:val="none" w:sz="0" w:space="0" w:color="auto"/>
          </w:divBdr>
        </w:div>
        <w:div w:id="644623960">
          <w:marLeft w:val="0"/>
          <w:marRight w:val="0"/>
          <w:marTop w:val="0"/>
          <w:marBottom w:val="0"/>
          <w:divBdr>
            <w:top w:val="none" w:sz="0" w:space="0" w:color="auto"/>
            <w:left w:val="none" w:sz="0" w:space="0" w:color="auto"/>
            <w:bottom w:val="none" w:sz="0" w:space="0" w:color="auto"/>
            <w:right w:val="none" w:sz="0" w:space="0" w:color="auto"/>
          </w:divBdr>
        </w:div>
        <w:div w:id="678704246">
          <w:marLeft w:val="0"/>
          <w:marRight w:val="0"/>
          <w:marTop w:val="0"/>
          <w:marBottom w:val="0"/>
          <w:divBdr>
            <w:top w:val="none" w:sz="0" w:space="0" w:color="auto"/>
            <w:left w:val="none" w:sz="0" w:space="0" w:color="auto"/>
            <w:bottom w:val="none" w:sz="0" w:space="0" w:color="auto"/>
            <w:right w:val="none" w:sz="0" w:space="0" w:color="auto"/>
          </w:divBdr>
        </w:div>
        <w:div w:id="858079477">
          <w:marLeft w:val="0"/>
          <w:marRight w:val="0"/>
          <w:marTop w:val="0"/>
          <w:marBottom w:val="0"/>
          <w:divBdr>
            <w:top w:val="none" w:sz="0" w:space="0" w:color="auto"/>
            <w:left w:val="none" w:sz="0" w:space="0" w:color="auto"/>
            <w:bottom w:val="none" w:sz="0" w:space="0" w:color="auto"/>
            <w:right w:val="none" w:sz="0" w:space="0" w:color="auto"/>
          </w:divBdr>
        </w:div>
        <w:div w:id="924798078">
          <w:marLeft w:val="0"/>
          <w:marRight w:val="0"/>
          <w:marTop w:val="0"/>
          <w:marBottom w:val="0"/>
          <w:divBdr>
            <w:top w:val="none" w:sz="0" w:space="0" w:color="auto"/>
            <w:left w:val="none" w:sz="0" w:space="0" w:color="auto"/>
            <w:bottom w:val="none" w:sz="0" w:space="0" w:color="auto"/>
            <w:right w:val="none" w:sz="0" w:space="0" w:color="auto"/>
          </w:divBdr>
        </w:div>
        <w:div w:id="999961213">
          <w:marLeft w:val="0"/>
          <w:marRight w:val="0"/>
          <w:marTop w:val="0"/>
          <w:marBottom w:val="0"/>
          <w:divBdr>
            <w:top w:val="none" w:sz="0" w:space="0" w:color="auto"/>
            <w:left w:val="none" w:sz="0" w:space="0" w:color="auto"/>
            <w:bottom w:val="none" w:sz="0" w:space="0" w:color="auto"/>
            <w:right w:val="none" w:sz="0" w:space="0" w:color="auto"/>
          </w:divBdr>
        </w:div>
        <w:div w:id="1070687718">
          <w:marLeft w:val="0"/>
          <w:marRight w:val="0"/>
          <w:marTop w:val="0"/>
          <w:marBottom w:val="0"/>
          <w:divBdr>
            <w:top w:val="none" w:sz="0" w:space="0" w:color="auto"/>
            <w:left w:val="none" w:sz="0" w:space="0" w:color="auto"/>
            <w:bottom w:val="none" w:sz="0" w:space="0" w:color="auto"/>
            <w:right w:val="none" w:sz="0" w:space="0" w:color="auto"/>
          </w:divBdr>
        </w:div>
        <w:div w:id="1192304263">
          <w:marLeft w:val="0"/>
          <w:marRight w:val="0"/>
          <w:marTop w:val="0"/>
          <w:marBottom w:val="0"/>
          <w:divBdr>
            <w:top w:val="none" w:sz="0" w:space="0" w:color="auto"/>
            <w:left w:val="none" w:sz="0" w:space="0" w:color="auto"/>
            <w:bottom w:val="none" w:sz="0" w:space="0" w:color="auto"/>
            <w:right w:val="none" w:sz="0" w:space="0" w:color="auto"/>
          </w:divBdr>
        </w:div>
        <w:div w:id="1222667023">
          <w:marLeft w:val="0"/>
          <w:marRight w:val="0"/>
          <w:marTop w:val="0"/>
          <w:marBottom w:val="0"/>
          <w:divBdr>
            <w:top w:val="none" w:sz="0" w:space="0" w:color="auto"/>
            <w:left w:val="none" w:sz="0" w:space="0" w:color="auto"/>
            <w:bottom w:val="none" w:sz="0" w:space="0" w:color="auto"/>
            <w:right w:val="none" w:sz="0" w:space="0" w:color="auto"/>
          </w:divBdr>
        </w:div>
        <w:div w:id="1255356974">
          <w:marLeft w:val="0"/>
          <w:marRight w:val="0"/>
          <w:marTop w:val="0"/>
          <w:marBottom w:val="0"/>
          <w:divBdr>
            <w:top w:val="none" w:sz="0" w:space="0" w:color="auto"/>
            <w:left w:val="none" w:sz="0" w:space="0" w:color="auto"/>
            <w:bottom w:val="none" w:sz="0" w:space="0" w:color="auto"/>
            <w:right w:val="none" w:sz="0" w:space="0" w:color="auto"/>
          </w:divBdr>
        </w:div>
        <w:div w:id="1342464199">
          <w:marLeft w:val="0"/>
          <w:marRight w:val="0"/>
          <w:marTop w:val="0"/>
          <w:marBottom w:val="0"/>
          <w:divBdr>
            <w:top w:val="none" w:sz="0" w:space="0" w:color="auto"/>
            <w:left w:val="none" w:sz="0" w:space="0" w:color="auto"/>
            <w:bottom w:val="none" w:sz="0" w:space="0" w:color="auto"/>
            <w:right w:val="none" w:sz="0" w:space="0" w:color="auto"/>
          </w:divBdr>
        </w:div>
        <w:div w:id="1588076021">
          <w:marLeft w:val="0"/>
          <w:marRight w:val="0"/>
          <w:marTop w:val="0"/>
          <w:marBottom w:val="0"/>
          <w:divBdr>
            <w:top w:val="none" w:sz="0" w:space="0" w:color="auto"/>
            <w:left w:val="none" w:sz="0" w:space="0" w:color="auto"/>
            <w:bottom w:val="none" w:sz="0" w:space="0" w:color="auto"/>
            <w:right w:val="none" w:sz="0" w:space="0" w:color="auto"/>
          </w:divBdr>
        </w:div>
        <w:div w:id="1618411564">
          <w:marLeft w:val="0"/>
          <w:marRight w:val="0"/>
          <w:marTop w:val="0"/>
          <w:marBottom w:val="0"/>
          <w:divBdr>
            <w:top w:val="none" w:sz="0" w:space="0" w:color="auto"/>
            <w:left w:val="none" w:sz="0" w:space="0" w:color="auto"/>
            <w:bottom w:val="none" w:sz="0" w:space="0" w:color="auto"/>
            <w:right w:val="none" w:sz="0" w:space="0" w:color="auto"/>
          </w:divBdr>
        </w:div>
        <w:div w:id="1643192919">
          <w:marLeft w:val="0"/>
          <w:marRight w:val="0"/>
          <w:marTop w:val="0"/>
          <w:marBottom w:val="0"/>
          <w:divBdr>
            <w:top w:val="none" w:sz="0" w:space="0" w:color="auto"/>
            <w:left w:val="none" w:sz="0" w:space="0" w:color="auto"/>
            <w:bottom w:val="none" w:sz="0" w:space="0" w:color="auto"/>
            <w:right w:val="none" w:sz="0" w:space="0" w:color="auto"/>
          </w:divBdr>
        </w:div>
        <w:div w:id="1763143986">
          <w:marLeft w:val="0"/>
          <w:marRight w:val="0"/>
          <w:marTop w:val="0"/>
          <w:marBottom w:val="0"/>
          <w:divBdr>
            <w:top w:val="none" w:sz="0" w:space="0" w:color="auto"/>
            <w:left w:val="none" w:sz="0" w:space="0" w:color="auto"/>
            <w:bottom w:val="none" w:sz="0" w:space="0" w:color="auto"/>
            <w:right w:val="none" w:sz="0" w:space="0" w:color="auto"/>
          </w:divBdr>
        </w:div>
        <w:div w:id="1886208948">
          <w:marLeft w:val="0"/>
          <w:marRight w:val="0"/>
          <w:marTop w:val="0"/>
          <w:marBottom w:val="0"/>
          <w:divBdr>
            <w:top w:val="none" w:sz="0" w:space="0" w:color="auto"/>
            <w:left w:val="none" w:sz="0" w:space="0" w:color="auto"/>
            <w:bottom w:val="none" w:sz="0" w:space="0" w:color="auto"/>
            <w:right w:val="none" w:sz="0" w:space="0" w:color="auto"/>
          </w:divBdr>
        </w:div>
      </w:divsChild>
    </w:div>
    <w:div w:id="1199514044">
      <w:bodyDiv w:val="1"/>
      <w:marLeft w:val="0"/>
      <w:marRight w:val="0"/>
      <w:marTop w:val="0"/>
      <w:marBottom w:val="0"/>
      <w:divBdr>
        <w:top w:val="none" w:sz="0" w:space="0" w:color="auto"/>
        <w:left w:val="none" w:sz="0" w:space="0" w:color="auto"/>
        <w:bottom w:val="none" w:sz="0" w:space="0" w:color="auto"/>
        <w:right w:val="none" w:sz="0" w:space="0" w:color="auto"/>
      </w:divBdr>
    </w:div>
    <w:div w:id="1209799433">
      <w:bodyDiv w:val="1"/>
      <w:marLeft w:val="0"/>
      <w:marRight w:val="0"/>
      <w:marTop w:val="0"/>
      <w:marBottom w:val="0"/>
      <w:divBdr>
        <w:top w:val="none" w:sz="0" w:space="0" w:color="auto"/>
        <w:left w:val="none" w:sz="0" w:space="0" w:color="auto"/>
        <w:bottom w:val="none" w:sz="0" w:space="0" w:color="auto"/>
        <w:right w:val="none" w:sz="0" w:space="0" w:color="auto"/>
      </w:divBdr>
    </w:div>
    <w:div w:id="1277056470">
      <w:bodyDiv w:val="1"/>
      <w:marLeft w:val="0"/>
      <w:marRight w:val="0"/>
      <w:marTop w:val="0"/>
      <w:marBottom w:val="0"/>
      <w:divBdr>
        <w:top w:val="none" w:sz="0" w:space="0" w:color="auto"/>
        <w:left w:val="none" w:sz="0" w:space="0" w:color="auto"/>
        <w:bottom w:val="none" w:sz="0" w:space="0" w:color="auto"/>
        <w:right w:val="none" w:sz="0" w:space="0" w:color="auto"/>
      </w:divBdr>
    </w:div>
    <w:div w:id="1285502553">
      <w:bodyDiv w:val="1"/>
      <w:marLeft w:val="0"/>
      <w:marRight w:val="0"/>
      <w:marTop w:val="0"/>
      <w:marBottom w:val="0"/>
      <w:divBdr>
        <w:top w:val="none" w:sz="0" w:space="0" w:color="auto"/>
        <w:left w:val="none" w:sz="0" w:space="0" w:color="auto"/>
        <w:bottom w:val="none" w:sz="0" w:space="0" w:color="auto"/>
        <w:right w:val="none" w:sz="0" w:space="0" w:color="auto"/>
      </w:divBdr>
    </w:div>
    <w:div w:id="1301224698">
      <w:bodyDiv w:val="1"/>
      <w:marLeft w:val="0"/>
      <w:marRight w:val="0"/>
      <w:marTop w:val="0"/>
      <w:marBottom w:val="0"/>
      <w:divBdr>
        <w:top w:val="none" w:sz="0" w:space="0" w:color="auto"/>
        <w:left w:val="none" w:sz="0" w:space="0" w:color="auto"/>
        <w:bottom w:val="none" w:sz="0" w:space="0" w:color="auto"/>
        <w:right w:val="none" w:sz="0" w:space="0" w:color="auto"/>
      </w:divBdr>
    </w:div>
    <w:div w:id="1327830755">
      <w:bodyDiv w:val="1"/>
      <w:marLeft w:val="0"/>
      <w:marRight w:val="0"/>
      <w:marTop w:val="0"/>
      <w:marBottom w:val="0"/>
      <w:divBdr>
        <w:top w:val="none" w:sz="0" w:space="0" w:color="auto"/>
        <w:left w:val="none" w:sz="0" w:space="0" w:color="auto"/>
        <w:bottom w:val="none" w:sz="0" w:space="0" w:color="auto"/>
        <w:right w:val="none" w:sz="0" w:space="0" w:color="auto"/>
      </w:divBdr>
    </w:div>
    <w:div w:id="1334186155">
      <w:bodyDiv w:val="1"/>
      <w:marLeft w:val="0"/>
      <w:marRight w:val="0"/>
      <w:marTop w:val="0"/>
      <w:marBottom w:val="0"/>
      <w:divBdr>
        <w:top w:val="none" w:sz="0" w:space="0" w:color="auto"/>
        <w:left w:val="none" w:sz="0" w:space="0" w:color="auto"/>
        <w:bottom w:val="none" w:sz="0" w:space="0" w:color="auto"/>
        <w:right w:val="none" w:sz="0" w:space="0" w:color="auto"/>
      </w:divBdr>
    </w:div>
    <w:div w:id="1358233663">
      <w:bodyDiv w:val="1"/>
      <w:marLeft w:val="0"/>
      <w:marRight w:val="0"/>
      <w:marTop w:val="0"/>
      <w:marBottom w:val="0"/>
      <w:divBdr>
        <w:top w:val="none" w:sz="0" w:space="0" w:color="auto"/>
        <w:left w:val="none" w:sz="0" w:space="0" w:color="auto"/>
        <w:bottom w:val="none" w:sz="0" w:space="0" w:color="auto"/>
        <w:right w:val="none" w:sz="0" w:space="0" w:color="auto"/>
      </w:divBdr>
    </w:div>
    <w:div w:id="1364137422">
      <w:bodyDiv w:val="1"/>
      <w:marLeft w:val="0"/>
      <w:marRight w:val="0"/>
      <w:marTop w:val="0"/>
      <w:marBottom w:val="0"/>
      <w:divBdr>
        <w:top w:val="none" w:sz="0" w:space="0" w:color="auto"/>
        <w:left w:val="none" w:sz="0" w:space="0" w:color="auto"/>
        <w:bottom w:val="none" w:sz="0" w:space="0" w:color="auto"/>
        <w:right w:val="none" w:sz="0" w:space="0" w:color="auto"/>
      </w:divBdr>
    </w:div>
    <w:div w:id="1368488930">
      <w:bodyDiv w:val="1"/>
      <w:marLeft w:val="0"/>
      <w:marRight w:val="0"/>
      <w:marTop w:val="0"/>
      <w:marBottom w:val="0"/>
      <w:divBdr>
        <w:top w:val="none" w:sz="0" w:space="0" w:color="auto"/>
        <w:left w:val="none" w:sz="0" w:space="0" w:color="auto"/>
        <w:bottom w:val="none" w:sz="0" w:space="0" w:color="auto"/>
        <w:right w:val="none" w:sz="0" w:space="0" w:color="auto"/>
      </w:divBdr>
    </w:div>
    <w:div w:id="1380547834">
      <w:bodyDiv w:val="1"/>
      <w:marLeft w:val="0"/>
      <w:marRight w:val="0"/>
      <w:marTop w:val="0"/>
      <w:marBottom w:val="0"/>
      <w:divBdr>
        <w:top w:val="none" w:sz="0" w:space="0" w:color="auto"/>
        <w:left w:val="none" w:sz="0" w:space="0" w:color="auto"/>
        <w:bottom w:val="none" w:sz="0" w:space="0" w:color="auto"/>
        <w:right w:val="none" w:sz="0" w:space="0" w:color="auto"/>
      </w:divBdr>
    </w:div>
    <w:div w:id="1433477829">
      <w:bodyDiv w:val="1"/>
      <w:marLeft w:val="0"/>
      <w:marRight w:val="0"/>
      <w:marTop w:val="0"/>
      <w:marBottom w:val="0"/>
      <w:divBdr>
        <w:top w:val="none" w:sz="0" w:space="0" w:color="auto"/>
        <w:left w:val="none" w:sz="0" w:space="0" w:color="auto"/>
        <w:bottom w:val="none" w:sz="0" w:space="0" w:color="auto"/>
        <w:right w:val="none" w:sz="0" w:space="0" w:color="auto"/>
      </w:divBdr>
    </w:div>
    <w:div w:id="1436711324">
      <w:bodyDiv w:val="1"/>
      <w:marLeft w:val="0"/>
      <w:marRight w:val="0"/>
      <w:marTop w:val="0"/>
      <w:marBottom w:val="0"/>
      <w:divBdr>
        <w:top w:val="none" w:sz="0" w:space="0" w:color="auto"/>
        <w:left w:val="none" w:sz="0" w:space="0" w:color="auto"/>
        <w:bottom w:val="none" w:sz="0" w:space="0" w:color="auto"/>
        <w:right w:val="none" w:sz="0" w:space="0" w:color="auto"/>
      </w:divBdr>
    </w:div>
    <w:div w:id="1443957919">
      <w:bodyDiv w:val="1"/>
      <w:marLeft w:val="0"/>
      <w:marRight w:val="0"/>
      <w:marTop w:val="0"/>
      <w:marBottom w:val="0"/>
      <w:divBdr>
        <w:top w:val="none" w:sz="0" w:space="0" w:color="auto"/>
        <w:left w:val="none" w:sz="0" w:space="0" w:color="auto"/>
        <w:bottom w:val="none" w:sz="0" w:space="0" w:color="auto"/>
        <w:right w:val="none" w:sz="0" w:space="0" w:color="auto"/>
      </w:divBdr>
    </w:div>
    <w:div w:id="1458984095">
      <w:bodyDiv w:val="1"/>
      <w:marLeft w:val="0"/>
      <w:marRight w:val="0"/>
      <w:marTop w:val="0"/>
      <w:marBottom w:val="0"/>
      <w:divBdr>
        <w:top w:val="none" w:sz="0" w:space="0" w:color="auto"/>
        <w:left w:val="none" w:sz="0" w:space="0" w:color="auto"/>
        <w:bottom w:val="none" w:sz="0" w:space="0" w:color="auto"/>
        <w:right w:val="none" w:sz="0" w:space="0" w:color="auto"/>
      </w:divBdr>
    </w:div>
    <w:div w:id="1460223533">
      <w:bodyDiv w:val="1"/>
      <w:marLeft w:val="0"/>
      <w:marRight w:val="0"/>
      <w:marTop w:val="0"/>
      <w:marBottom w:val="0"/>
      <w:divBdr>
        <w:top w:val="none" w:sz="0" w:space="0" w:color="auto"/>
        <w:left w:val="none" w:sz="0" w:space="0" w:color="auto"/>
        <w:bottom w:val="none" w:sz="0" w:space="0" w:color="auto"/>
        <w:right w:val="none" w:sz="0" w:space="0" w:color="auto"/>
      </w:divBdr>
    </w:div>
    <w:div w:id="1460564070">
      <w:bodyDiv w:val="1"/>
      <w:marLeft w:val="0"/>
      <w:marRight w:val="0"/>
      <w:marTop w:val="0"/>
      <w:marBottom w:val="0"/>
      <w:divBdr>
        <w:top w:val="none" w:sz="0" w:space="0" w:color="auto"/>
        <w:left w:val="none" w:sz="0" w:space="0" w:color="auto"/>
        <w:bottom w:val="none" w:sz="0" w:space="0" w:color="auto"/>
        <w:right w:val="none" w:sz="0" w:space="0" w:color="auto"/>
      </w:divBdr>
    </w:div>
    <w:div w:id="1499269923">
      <w:bodyDiv w:val="1"/>
      <w:marLeft w:val="0"/>
      <w:marRight w:val="0"/>
      <w:marTop w:val="0"/>
      <w:marBottom w:val="0"/>
      <w:divBdr>
        <w:top w:val="none" w:sz="0" w:space="0" w:color="auto"/>
        <w:left w:val="none" w:sz="0" w:space="0" w:color="auto"/>
        <w:bottom w:val="none" w:sz="0" w:space="0" w:color="auto"/>
        <w:right w:val="none" w:sz="0" w:space="0" w:color="auto"/>
      </w:divBdr>
    </w:div>
    <w:div w:id="1500534506">
      <w:bodyDiv w:val="1"/>
      <w:marLeft w:val="0"/>
      <w:marRight w:val="0"/>
      <w:marTop w:val="0"/>
      <w:marBottom w:val="0"/>
      <w:divBdr>
        <w:top w:val="none" w:sz="0" w:space="0" w:color="auto"/>
        <w:left w:val="none" w:sz="0" w:space="0" w:color="auto"/>
        <w:bottom w:val="none" w:sz="0" w:space="0" w:color="auto"/>
        <w:right w:val="none" w:sz="0" w:space="0" w:color="auto"/>
      </w:divBdr>
    </w:div>
    <w:div w:id="1503546278">
      <w:bodyDiv w:val="1"/>
      <w:marLeft w:val="0"/>
      <w:marRight w:val="0"/>
      <w:marTop w:val="0"/>
      <w:marBottom w:val="0"/>
      <w:divBdr>
        <w:top w:val="none" w:sz="0" w:space="0" w:color="auto"/>
        <w:left w:val="none" w:sz="0" w:space="0" w:color="auto"/>
        <w:bottom w:val="none" w:sz="0" w:space="0" w:color="auto"/>
        <w:right w:val="none" w:sz="0" w:space="0" w:color="auto"/>
      </w:divBdr>
    </w:div>
    <w:div w:id="1508254659">
      <w:bodyDiv w:val="1"/>
      <w:marLeft w:val="0"/>
      <w:marRight w:val="0"/>
      <w:marTop w:val="0"/>
      <w:marBottom w:val="0"/>
      <w:divBdr>
        <w:top w:val="none" w:sz="0" w:space="0" w:color="auto"/>
        <w:left w:val="none" w:sz="0" w:space="0" w:color="auto"/>
        <w:bottom w:val="none" w:sz="0" w:space="0" w:color="auto"/>
        <w:right w:val="none" w:sz="0" w:space="0" w:color="auto"/>
      </w:divBdr>
    </w:div>
    <w:div w:id="1515806806">
      <w:bodyDiv w:val="1"/>
      <w:marLeft w:val="0"/>
      <w:marRight w:val="0"/>
      <w:marTop w:val="0"/>
      <w:marBottom w:val="0"/>
      <w:divBdr>
        <w:top w:val="none" w:sz="0" w:space="0" w:color="auto"/>
        <w:left w:val="none" w:sz="0" w:space="0" w:color="auto"/>
        <w:bottom w:val="none" w:sz="0" w:space="0" w:color="auto"/>
        <w:right w:val="none" w:sz="0" w:space="0" w:color="auto"/>
      </w:divBdr>
    </w:div>
    <w:div w:id="1518691337">
      <w:bodyDiv w:val="1"/>
      <w:marLeft w:val="0"/>
      <w:marRight w:val="0"/>
      <w:marTop w:val="0"/>
      <w:marBottom w:val="0"/>
      <w:divBdr>
        <w:top w:val="none" w:sz="0" w:space="0" w:color="auto"/>
        <w:left w:val="none" w:sz="0" w:space="0" w:color="auto"/>
        <w:bottom w:val="none" w:sz="0" w:space="0" w:color="auto"/>
        <w:right w:val="none" w:sz="0" w:space="0" w:color="auto"/>
      </w:divBdr>
    </w:div>
    <w:div w:id="1565406731">
      <w:bodyDiv w:val="1"/>
      <w:marLeft w:val="0"/>
      <w:marRight w:val="0"/>
      <w:marTop w:val="0"/>
      <w:marBottom w:val="0"/>
      <w:divBdr>
        <w:top w:val="none" w:sz="0" w:space="0" w:color="auto"/>
        <w:left w:val="none" w:sz="0" w:space="0" w:color="auto"/>
        <w:bottom w:val="none" w:sz="0" w:space="0" w:color="auto"/>
        <w:right w:val="none" w:sz="0" w:space="0" w:color="auto"/>
      </w:divBdr>
    </w:div>
    <w:div w:id="1575778037">
      <w:bodyDiv w:val="1"/>
      <w:marLeft w:val="0"/>
      <w:marRight w:val="0"/>
      <w:marTop w:val="0"/>
      <w:marBottom w:val="0"/>
      <w:divBdr>
        <w:top w:val="none" w:sz="0" w:space="0" w:color="auto"/>
        <w:left w:val="none" w:sz="0" w:space="0" w:color="auto"/>
        <w:bottom w:val="none" w:sz="0" w:space="0" w:color="auto"/>
        <w:right w:val="none" w:sz="0" w:space="0" w:color="auto"/>
      </w:divBdr>
    </w:div>
    <w:div w:id="1578401629">
      <w:bodyDiv w:val="1"/>
      <w:marLeft w:val="0"/>
      <w:marRight w:val="0"/>
      <w:marTop w:val="0"/>
      <w:marBottom w:val="0"/>
      <w:divBdr>
        <w:top w:val="none" w:sz="0" w:space="0" w:color="auto"/>
        <w:left w:val="none" w:sz="0" w:space="0" w:color="auto"/>
        <w:bottom w:val="none" w:sz="0" w:space="0" w:color="auto"/>
        <w:right w:val="none" w:sz="0" w:space="0" w:color="auto"/>
      </w:divBdr>
    </w:div>
    <w:div w:id="1579973265">
      <w:bodyDiv w:val="1"/>
      <w:marLeft w:val="0"/>
      <w:marRight w:val="0"/>
      <w:marTop w:val="0"/>
      <w:marBottom w:val="0"/>
      <w:divBdr>
        <w:top w:val="none" w:sz="0" w:space="0" w:color="auto"/>
        <w:left w:val="none" w:sz="0" w:space="0" w:color="auto"/>
        <w:bottom w:val="none" w:sz="0" w:space="0" w:color="auto"/>
        <w:right w:val="none" w:sz="0" w:space="0" w:color="auto"/>
      </w:divBdr>
    </w:div>
    <w:div w:id="1596985371">
      <w:bodyDiv w:val="1"/>
      <w:marLeft w:val="0"/>
      <w:marRight w:val="0"/>
      <w:marTop w:val="0"/>
      <w:marBottom w:val="0"/>
      <w:divBdr>
        <w:top w:val="none" w:sz="0" w:space="0" w:color="auto"/>
        <w:left w:val="none" w:sz="0" w:space="0" w:color="auto"/>
        <w:bottom w:val="none" w:sz="0" w:space="0" w:color="auto"/>
        <w:right w:val="none" w:sz="0" w:space="0" w:color="auto"/>
      </w:divBdr>
    </w:div>
    <w:div w:id="1616517221">
      <w:bodyDiv w:val="1"/>
      <w:marLeft w:val="0"/>
      <w:marRight w:val="0"/>
      <w:marTop w:val="0"/>
      <w:marBottom w:val="0"/>
      <w:divBdr>
        <w:top w:val="none" w:sz="0" w:space="0" w:color="auto"/>
        <w:left w:val="none" w:sz="0" w:space="0" w:color="auto"/>
        <w:bottom w:val="none" w:sz="0" w:space="0" w:color="auto"/>
        <w:right w:val="none" w:sz="0" w:space="0" w:color="auto"/>
      </w:divBdr>
    </w:div>
    <w:div w:id="1680112618">
      <w:bodyDiv w:val="1"/>
      <w:marLeft w:val="0"/>
      <w:marRight w:val="0"/>
      <w:marTop w:val="0"/>
      <w:marBottom w:val="0"/>
      <w:divBdr>
        <w:top w:val="none" w:sz="0" w:space="0" w:color="auto"/>
        <w:left w:val="none" w:sz="0" w:space="0" w:color="auto"/>
        <w:bottom w:val="none" w:sz="0" w:space="0" w:color="auto"/>
        <w:right w:val="none" w:sz="0" w:space="0" w:color="auto"/>
      </w:divBdr>
    </w:div>
    <w:div w:id="1685281706">
      <w:bodyDiv w:val="1"/>
      <w:marLeft w:val="0"/>
      <w:marRight w:val="0"/>
      <w:marTop w:val="0"/>
      <w:marBottom w:val="0"/>
      <w:divBdr>
        <w:top w:val="none" w:sz="0" w:space="0" w:color="auto"/>
        <w:left w:val="none" w:sz="0" w:space="0" w:color="auto"/>
        <w:bottom w:val="none" w:sz="0" w:space="0" w:color="auto"/>
        <w:right w:val="none" w:sz="0" w:space="0" w:color="auto"/>
      </w:divBdr>
    </w:div>
    <w:div w:id="1701202574">
      <w:bodyDiv w:val="1"/>
      <w:marLeft w:val="0"/>
      <w:marRight w:val="0"/>
      <w:marTop w:val="0"/>
      <w:marBottom w:val="0"/>
      <w:divBdr>
        <w:top w:val="none" w:sz="0" w:space="0" w:color="auto"/>
        <w:left w:val="none" w:sz="0" w:space="0" w:color="auto"/>
        <w:bottom w:val="none" w:sz="0" w:space="0" w:color="auto"/>
        <w:right w:val="none" w:sz="0" w:space="0" w:color="auto"/>
      </w:divBdr>
    </w:div>
    <w:div w:id="1708792299">
      <w:bodyDiv w:val="1"/>
      <w:marLeft w:val="0"/>
      <w:marRight w:val="0"/>
      <w:marTop w:val="0"/>
      <w:marBottom w:val="0"/>
      <w:divBdr>
        <w:top w:val="none" w:sz="0" w:space="0" w:color="auto"/>
        <w:left w:val="none" w:sz="0" w:space="0" w:color="auto"/>
        <w:bottom w:val="none" w:sz="0" w:space="0" w:color="auto"/>
        <w:right w:val="none" w:sz="0" w:space="0" w:color="auto"/>
      </w:divBdr>
    </w:div>
    <w:div w:id="1751272032">
      <w:bodyDiv w:val="1"/>
      <w:marLeft w:val="0"/>
      <w:marRight w:val="0"/>
      <w:marTop w:val="0"/>
      <w:marBottom w:val="0"/>
      <w:divBdr>
        <w:top w:val="none" w:sz="0" w:space="0" w:color="auto"/>
        <w:left w:val="none" w:sz="0" w:space="0" w:color="auto"/>
        <w:bottom w:val="none" w:sz="0" w:space="0" w:color="auto"/>
        <w:right w:val="none" w:sz="0" w:space="0" w:color="auto"/>
      </w:divBdr>
    </w:div>
    <w:div w:id="1809591628">
      <w:bodyDiv w:val="1"/>
      <w:marLeft w:val="0"/>
      <w:marRight w:val="0"/>
      <w:marTop w:val="0"/>
      <w:marBottom w:val="0"/>
      <w:divBdr>
        <w:top w:val="none" w:sz="0" w:space="0" w:color="auto"/>
        <w:left w:val="none" w:sz="0" w:space="0" w:color="auto"/>
        <w:bottom w:val="none" w:sz="0" w:space="0" w:color="auto"/>
        <w:right w:val="none" w:sz="0" w:space="0" w:color="auto"/>
      </w:divBdr>
    </w:div>
    <w:div w:id="1812823753">
      <w:bodyDiv w:val="1"/>
      <w:marLeft w:val="0"/>
      <w:marRight w:val="0"/>
      <w:marTop w:val="0"/>
      <w:marBottom w:val="0"/>
      <w:divBdr>
        <w:top w:val="none" w:sz="0" w:space="0" w:color="auto"/>
        <w:left w:val="none" w:sz="0" w:space="0" w:color="auto"/>
        <w:bottom w:val="none" w:sz="0" w:space="0" w:color="auto"/>
        <w:right w:val="none" w:sz="0" w:space="0" w:color="auto"/>
      </w:divBdr>
    </w:div>
    <w:div w:id="1839154231">
      <w:bodyDiv w:val="1"/>
      <w:marLeft w:val="0"/>
      <w:marRight w:val="0"/>
      <w:marTop w:val="0"/>
      <w:marBottom w:val="0"/>
      <w:divBdr>
        <w:top w:val="none" w:sz="0" w:space="0" w:color="auto"/>
        <w:left w:val="none" w:sz="0" w:space="0" w:color="auto"/>
        <w:bottom w:val="none" w:sz="0" w:space="0" w:color="auto"/>
        <w:right w:val="none" w:sz="0" w:space="0" w:color="auto"/>
      </w:divBdr>
    </w:div>
    <w:div w:id="1847089301">
      <w:bodyDiv w:val="1"/>
      <w:marLeft w:val="0"/>
      <w:marRight w:val="0"/>
      <w:marTop w:val="0"/>
      <w:marBottom w:val="0"/>
      <w:divBdr>
        <w:top w:val="none" w:sz="0" w:space="0" w:color="auto"/>
        <w:left w:val="none" w:sz="0" w:space="0" w:color="auto"/>
        <w:bottom w:val="none" w:sz="0" w:space="0" w:color="auto"/>
        <w:right w:val="none" w:sz="0" w:space="0" w:color="auto"/>
      </w:divBdr>
    </w:div>
    <w:div w:id="1848249861">
      <w:bodyDiv w:val="1"/>
      <w:marLeft w:val="0"/>
      <w:marRight w:val="0"/>
      <w:marTop w:val="0"/>
      <w:marBottom w:val="0"/>
      <w:divBdr>
        <w:top w:val="none" w:sz="0" w:space="0" w:color="auto"/>
        <w:left w:val="none" w:sz="0" w:space="0" w:color="auto"/>
        <w:bottom w:val="none" w:sz="0" w:space="0" w:color="auto"/>
        <w:right w:val="none" w:sz="0" w:space="0" w:color="auto"/>
      </w:divBdr>
    </w:div>
    <w:div w:id="1864516087">
      <w:bodyDiv w:val="1"/>
      <w:marLeft w:val="0"/>
      <w:marRight w:val="0"/>
      <w:marTop w:val="0"/>
      <w:marBottom w:val="0"/>
      <w:divBdr>
        <w:top w:val="none" w:sz="0" w:space="0" w:color="auto"/>
        <w:left w:val="none" w:sz="0" w:space="0" w:color="auto"/>
        <w:bottom w:val="none" w:sz="0" w:space="0" w:color="auto"/>
        <w:right w:val="none" w:sz="0" w:space="0" w:color="auto"/>
      </w:divBdr>
    </w:div>
    <w:div w:id="1866868067">
      <w:bodyDiv w:val="1"/>
      <w:marLeft w:val="0"/>
      <w:marRight w:val="0"/>
      <w:marTop w:val="0"/>
      <w:marBottom w:val="0"/>
      <w:divBdr>
        <w:top w:val="none" w:sz="0" w:space="0" w:color="auto"/>
        <w:left w:val="none" w:sz="0" w:space="0" w:color="auto"/>
        <w:bottom w:val="none" w:sz="0" w:space="0" w:color="auto"/>
        <w:right w:val="none" w:sz="0" w:space="0" w:color="auto"/>
      </w:divBdr>
    </w:div>
    <w:div w:id="1931967911">
      <w:bodyDiv w:val="1"/>
      <w:marLeft w:val="0"/>
      <w:marRight w:val="0"/>
      <w:marTop w:val="0"/>
      <w:marBottom w:val="0"/>
      <w:divBdr>
        <w:top w:val="none" w:sz="0" w:space="0" w:color="auto"/>
        <w:left w:val="none" w:sz="0" w:space="0" w:color="auto"/>
        <w:bottom w:val="none" w:sz="0" w:space="0" w:color="auto"/>
        <w:right w:val="none" w:sz="0" w:space="0" w:color="auto"/>
      </w:divBdr>
    </w:div>
    <w:div w:id="1935241797">
      <w:bodyDiv w:val="1"/>
      <w:marLeft w:val="0"/>
      <w:marRight w:val="0"/>
      <w:marTop w:val="0"/>
      <w:marBottom w:val="0"/>
      <w:divBdr>
        <w:top w:val="none" w:sz="0" w:space="0" w:color="auto"/>
        <w:left w:val="none" w:sz="0" w:space="0" w:color="auto"/>
        <w:bottom w:val="none" w:sz="0" w:space="0" w:color="auto"/>
        <w:right w:val="none" w:sz="0" w:space="0" w:color="auto"/>
      </w:divBdr>
    </w:div>
    <w:div w:id="1964073215">
      <w:bodyDiv w:val="1"/>
      <w:marLeft w:val="0"/>
      <w:marRight w:val="0"/>
      <w:marTop w:val="0"/>
      <w:marBottom w:val="0"/>
      <w:divBdr>
        <w:top w:val="none" w:sz="0" w:space="0" w:color="auto"/>
        <w:left w:val="none" w:sz="0" w:space="0" w:color="auto"/>
        <w:bottom w:val="none" w:sz="0" w:space="0" w:color="auto"/>
        <w:right w:val="none" w:sz="0" w:space="0" w:color="auto"/>
      </w:divBdr>
    </w:div>
    <w:div w:id="1970671805">
      <w:bodyDiv w:val="1"/>
      <w:marLeft w:val="0"/>
      <w:marRight w:val="0"/>
      <w:marTop w:val="0"/>
      <w:marBottom w:val="0"/>
      <w:divBdr>
        <w:top w:val="none" w:sz="0" w:space="0" w:color="auto"/>
        <w:left w:val="none" w:sz="0" w:space="0" w:color="auto"/>
        <w:bottom w:val="none" w:sz="0" w:space="0" w:color="auto"/>
        <w:right w:val="none" w:sz="0" w:space="0" w:color="auto"/>
      </w:divBdr>
    </w:div>
    <w:div w:id="1972009647">
      <w:bodyDiv w:val="1"/>
      <w:marLeft w:val="0"/>
      <w:marRight w:val="0"/>
      <w:marTop w:val="0"/>
      <w:marBottom w:val="0"/>
      <w:divBdr>
        <w:top w:val="none" w:sz="0" w:space="0" w:color="auto"/>
        <w:left w:val="none" w:sz="0" w:space="0" w:color="auto"/>
        <w:bottom w:val="none" w:sz="0" w:space="0" w:color="auto"/>
        <w:right w:val="none" w:sz="0" w:space="0" w:color="auto"/>
      </w:divBdr>
    </w:div>
    <w:div w:id="1976791451">
      <w:bodyDiv w:val="1"/>
      <w:marLeft w:val="0"/>
      <w:marRight w:val="0"/>
      <w:marTop w:val="0"/>
      <w:marBottom w:val="0"/>
      <w:divBdr>
        <w:top w:val="none" w:sz="0" w:space="0" w:color="auto"/>
        <w:left w:val="none" w:sz="0" w:space="0" w:color="auto"/>
        <w:bottom w:val="none" w:sz="0" w:space="0" w:color="auto"/>
        <w:right w:val="none" w:sz="0" w:space="0" w:color="auto"/>
      </w:divBdr>
    </w:div>
    <w:div w:id="1987515353">
      <w:bodyDiv w:val="1"/>
      <w:marLeft w:val="0"/>
      <w:marRight w:val="0"/>
      <w:marTop w:val="0"/>
      <w:marBottom w:val="0"/>
      <w:divBdr>
        <w:top w:val="none" w:sz="0" w:space="0" w:color="auto"/>
        <w:left w:val="none" w:sz="0" w:space="0" w:color="auto"/>
        <w:bottom w:val="none" w:sz="0" w:space="0" w:color="auto"/>
        <w:right w:val="none" w:sz="0" w:space="0" w:color="auto"/>
      </w:divBdr>
    </w:div>
    <w:div w:id="2011132897">
      <w:bodyDiv w:val="1"/>
      <w:marLeft w:val="0"/>
      <w:marRight w:val="0"/>
      <w:marTop w:val="0"/>
      <w:marBottom w:val="0"/>
      <w:divBdr>
        <w:top w:val="none" w:sz="0" w:space="0" w:color="auto"/>
        <w:left w:val="none" w:sz="0" w:space="0" w:color="auto"/>
        <w:bottom w:val="none" w:sz="0" w:space="0" w:color="auto"/>
        <w:right w:val="none" w:sz="0" w:space="0" w:color="auto"/>
      </w:divBdr>
      <w:divsChild>
        <w:div w:id="1609509487">
          <w:marLeft w:val="0"/>
          <w:marRight w:val="0"/>
          <w:marTop w:val="0"/>
          <w:marBottom w:val="0"/>
          <w:divBdr>
            <w:top w:val="none" w:sz="0" w:space="0" w:color="auto"/>
            <w:left w:val="none" w:sz="0" w:space="0" w:color="auto"/>
            <w:bottom w:val="none" w:sz="0" w:space="0" w:color="auto"/>
            <w:right w:val="none" w:sz="0" w:space="0" w:color="auto"/>
          </w:divBdr>
        </w:div>
        <w:div w:id="2031685796">
          <w:marLeft w:val="0"/>
          <w:marRight w:val="0"/>
          <w:marTop w:val="0"/>
          <w:marBottom w:val="0"/>
          <w:divBdr>
            <w:top w:val="none" w:sz="0" w:space="0" w:color="auto"/>
            <w:left w:val="none" w:sz="0" w:space="0" w:color="auto"/>
            <w:bottom w:val="none" w:sz="0" w:space="0" w:color="auto"/>
            <w:right w:val="none" w:sz="0" w:space="0" w:color="auto"/>
          </w:divBdr>
        </w:div>
      </w:divsChild>
    </w:div>
    <w:div w:id="2034114700">
      <w:bodyDiv w:val="1"/>
      <w:marLeft w:val="0"/>
      <w:marRight w:val="0"/>
      <w:marTop w:val="0"/>
      <w:marBottom w:val="0"/>
      <w:divBdr>
        <w:top w:val="none" w:sz="0" w:space="0" w:color="auto"/>
        <w:left w:val="none" w:sz="0" w:space="0" w:color="auto"/>
        <w:bottom w:val="none" w:sz="0" w:space="0" w:color="auto"/>
        <w:right w:val="none" w:sz="0" w:space="0" w:color="auto"/>
      </w:divBdr>
    </w:div>
    <w:div w:id="2083134758">
      <w:bodyDiv w:val="1"/>
      <w:marLeft w:val="0"/>
      <w:marRight w:val="0"/>
      <w:marTop w:val="0"/>
      <w:marBottom w:val="0"/>
      <w:divBdr>
        <w:top w:val="none" w:sz="0" w:space="0" w:color="auto"/>
        <w:left w:val="none" w:sz="0" w:space="0" w:color="auto"/>
        <w:bottom w:val="none" w:sz="0" w:space="0" w:color="auto"/>
        <w:right w:val="none" w:sz="0" w:space="0" w:color="auto"/>
      </w:divBdr>
    </w:div>
    <w:div w:id="2088187790">
      <w:bodyDiv w:val="1"/>
      <w:marLeft w:val="0"/>
      <w:marRight w:val="0"/>
      <w:marTop w:val="0"/>
      <w:marBottom w:val="0"/>
      <w:divBdr>
        <w:top w:val="none" w:sz="0" w:space="0" w:color="auto"/>
        <w:left w:val="none" w:sz="0" w:space="0" w:color="auto"/>
        <w:bottom w:val="none" w:sz="0" w:space="0" w:color="auto"/>
        <w:right w:val="none" w:sz="0" w:space="0" w:color="auto"/>
      </w:divBdr>
    </w:div>
    <w:div w:id="2105568708">
      <w:bodyDiv w:val="1"/>
      <w:marLeft w:val="0"/>
      <w:marRight w:val="0"/>
      <w:marTop w:val="0"/>
      <w:marBottom w:val="0"/>
      <w:divBdr>
        <w:top w:val="none" w:sz="0" w:space="0" w:color="auto"/>
        <w:left w:val="none" w:sz="0" w:space="0" w:color="auto"/>
        <w:bottom w:val="none" w:sz="0" w:space="0" w:color="auto"/>
        <w:right w:val="none" w:sz="0" w:space="0" w:color="auto"/>
      </w:divBdr>
    </w:div>
    <w:div w:id="211054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2395EAC7-70EC-4CDF-8507-6837D1BB4163}"/>
      </w:docPartPr>
      <w:docPartBody>
        <w:p w:rsidR="00FA5B23" w:rsidRDefault="00FA5B2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A5B23"/>
    <w:rsid w:val="0013790A"/>
    <w:rsid w:val="00290D84"/>
    <w:rsid w:val="005214AD"/>
    <w:rsid w:val="00586093"/>
    <w:rsid w:val="00BD6B04"/>
    <w:rsid w:val="00FA5B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Kot23</b:Tag>
    <b:SourceType>DocumentFromInternetSite</b:SourceType>
    <b:Guid>{364B4011-1C48-41D9-8482-D47172722D05}</b:Guid>
    <b:Author>
      <b:Author>
        <b:Corporate>Kotlin</b:Corporate>
      </b:Author>
    </b:Author>
    <b:Title>What is cross-platform mobile development?</b:Title>
    <b:Year>2023</b:Year>
    <b:YearAccessed>2023</b:YearAccessed>
    <b:MonthAccessed>April</b:MonthAccessed>
    <b:URL>https://kotlinlang.org/docs/cross-platform-mobile-development.html#different-approaches-to-mobile-app-development</b:URL>
    <b:RefOrder>4</b:RefOrder>
  </b:Source>
  <b:Source>
    <b:Tag>aws23</b:Tag>
    <b:SourceType>DocumentFromInternetSite</b:SourceType>
    <b:Guid>{91444FDE-C9DB-4454-B674-1F9A87EC5485}</b:Guid>
    <b:Author>
      <b:Author>
        <b:Corporate>aws</b:Corporate>
      </b:Author>
    </b:Author>
    <b:Title>What is Mobile Application Development?</b:Title>
    <b:Year>2023</b:Year>
    <b:YearAccessed>2023</b:YearAccessed>
    <b:URL>https://aws.amazon.com/mobile/mobile-application-development/</b:URL>
    <b:RefOrder>15</b:RefOrder>
  </b:Source>
  <b:Source>
    <b:Tag>For221</b:Tag>
    <b:SourceType>DocumentFromInternetSite</b:SourceType>
    <b:Guid>{D9F0195A-4585-4F1D-A2B5-6C0827E09F02}</b:Guid>
    <b:Author>
      <b:Author>
        <b:Corporate>Fortune Business Insight</b:Corporate>
      </b:Author>
    </b:Author>
    <b:Title>Smartphone Market Size, Share &amp; Covid 19 Impact Analysis</b:Title>
    <b:Year>2022</b:Year>
    <b:Month>April</b:Month>
    <b:YearAccessed>2023</b:YearAccessed>
    <b:MonthAccessed>April</b:MonthAccessed>
    <b:URL>https://www.fortunebusinessinsights.com/industry-reports/smartphone-market-100308</b:URL>
    <b:RefOrder>5</b:RefOrder>
  </b:Source>
  <b:Source>
    <b:Tag>Top22</b:Tag>
    <b:SourceType>DocumentFromInternetSite</b:SourceType>
    <b:Guid>{A9B06176-5585-4DCD-A439-C2F9FC9997F3}</b:Guid>
    <b:Title>Top Programming Languages for Android App Development</b:Title>
    <b:Year>2022</b:Year>
    <b:Month>Aug</b:Month>
    <b:Day>2</b:Day>
    <b:YearAccessed>2023</b:YearAccessed>
    <b:MonthAccessed>April</b:MonthAccessed>
    <b:URL>https://www.geeksforgeeks.org/top-programming-languages-for-android-app-development/</b:URL>
    <b:Author>
      <b:Author>
        <b:Corporate>Geeks for Geeks</b:Corporate>
      </b:Author>
    </b:Author>
    <b:RefOrder>9</b:RefOrder>
  </b:Source>
  <b:Source>
    <b:Tag>aws231</b:Tag>
    <b:SourceType>DocumentFromInternetSite</b:SourceType>
    <b:Guid>{F565E2A4-9EC6-47DB-B39E-E0A8DB888603}</b:Guid>
    <b:Author>
      <b:Author>
        <b:Corporate>aws amazon</b:Corporate>
      </b:Author>
    </b:Author>
    <b:Title>What's The Difference Between Web Apps, Native Apps, And Hybrid Apps?</b:Title>
    <b:YearAccessed>2023</b:YearAccessed>
    <b:MonthAccessed>April</b:MonthAccessed>
    <b:URL>What's The Difference Between Web Apps, Native Apps, And Hybrid Apps?</b:URL>
    <b:RefOrder>10</b:RefOrder>
  </b:Source>
  <b:Source>
    <b:Tag>Ral13</b:Tag>
    <b:SourceType>DocumentFromInternetSite</b:SourceType>
    <b:Guid>{70400FA9-7D8A-4B03-BDE5-2D40D0544311}</b:Guid>
    <b:Author>
      <b:Author>
        <b:NameList>
          <b:Person>
            <b:Last>Budiu</b:Last>
            <b:First>Raluca</b:First>
          </b:Person>
        </b:NameList>
      </b:Author>
    </b:Author>
    <b:Title>Mobile: Native Apps, Web Apps, and Hybrid Apps</b:Title>
    <b:Year>2013</b:Year>
    <b:Month>September</b:Month>
    <b:Day>14</b:Day>
    <b:YearAccessed>2023</b:YearAccessed>
    <b:MonthAccessed>April</b:MonthAccessed>
    <b:URL>https://www.nngroup.com/articles/mobile-native-apps/</b:URL>
    <b:RefOrder>8</b:RefOrder>
  </b:Source>
  <b:Source>
    <b:Tag>Orb23</b:Tag>
    <b:SourceType>DocumentFromInternetSite</b:SourceType>
    <b:Guid>{580ACE7C-8768-476B-9DC3-445FF5FB671B}</b:Guid>
    <b:Author>
      <b:Author>
        <b:Corporate>Orbelo</b:Corporate>
      </b:Author>
    </b:Author>
    <b:Title>WHAT PERCENTAGE OF INTERNET TRAFFIC IS MOBILE?</b:Title>
    <b:Year>2023</b:Year>
    <b:Month>February</b:Month>
    <b:YearAccessed>2023</b:YearAccessed>
    <b:MonthAccessed>April</b:MonthAccessed>
    <b:URL>https://www.oberlo.com/statistics/mobile-internet-traffic#:~:text=As%20of%20February%202022%2C%2050.59,49.41%20percent%20coming%20from%20desktops.</b:URL>
    <b:RefOrder>6</b:RefOrder>
  </b:Source>
  <b:Source>
    <b:Tag>Glo23</b:Tag>
    <b:SourceType>InternetSite</b:SourceType>
    <b:Guid>{60BA05EB-CBB8-43F1-90FD-CA778E509E3F}</b:Guid>
    <b:Title>Desktop vs Mobile Market Share Worldwide</b:Title>
    <b:Year>2023</b:Year>
    <b:YearAccessed>2023</b:YearAccessed>
    <b:MonthAccessed>April</b:MonthAccessed>
    <b:URL>https://gs.statcounter.com/platform-market-share/desktop-mobile/worldwide/#yearly-2011-2022</b:URL>
    <b:Author>
      <b:Author>
        <b:Corporate>GlobalStats StatCounter</b:Corporate>
      </b:Author>
    </b:Author>
    <b:RefOrder>7</b:RefOrder>
  </b:Source>
  <b:Source>
    <b:Tag>Dar22</b:Tag>
    <b:SourceType>InternetSite</b:SourceType>
    <b:Guid>{DADF068B-FEFC-4FE0-8430-79E210A060D1}</b:Guid>
    <b:Author>
      <b:Author>
        <b:NameList>
          <b:Person>
            <b:Last>Tuama</b:Last>
            <b:First>Daragh</b:First>
            <b:Middle>Ó</b:Middle>
          </b:Person>
        </b:NameList>
      </b:Author>
    </b:Author>
    <b:Title>What is the Difference Between Web App &amp; Mobile App?</b:Title>
    <b:Year>2022</b:Year>
    <b:YearAccessed>2023</b:YearAccessed>
    <b:MonthAccessed>April</b:MonthAccessed>
    <b:URL>https://codeinstitute.net/ie/blog/web-app-vs-mobile-app/</b:URL>
    <b:RefOrder>11</b:RefOrder>
  </b:Source>
  <b:Source>
    <b:Tag>Joe12</b:Tag>
    <b:SourceType>InternetSite</b:SourceType>
    <b:Guid>{6FE741A1-99CD-4E23-8EF4-451B557BCB2E}</b:Guid>
    <b:Author>
      <b:Author>
        <b:NameList>
          <b:Person>
            <b:Last>Stangarone</b:Last>
            <b:First>Joe</b:First>
          </b:Person>
        </b:NameList>
      </b:Author>
    </b:Author>
    <b:Title>6 “native” features you can use with mobile web apps</b:Title>
    <b:Year>2012</b:Year>
    <b:YearAccessed>2023</b:YearAccessed>
    <b:MonthAccessed>April</b:MonthAccessed>
    <b:URL>https://www.mrc-productivity.com/blog/2012/01/6-%E2%80%9Cnative%E2%80%9D-features-you-can-use-with-mobile-web-apps/</b:URL>
    <b:RefOrder>13</b:RefOrder>
  </b:Source>
  <b:Source>
    <b:Tag>Ion23</b:Tag>
    <b:SourceType>InternetSite</b:SourceType>
    <b:Guid>{F1611A35-3713-40CF-8A34-68D5467F2F79}</b:Guid>
    <b:Author>
      <b:Author>
        <b:Corporate>Ionic</b:Corporate>
      </b:Author>
    </b:Author>
    <b:Title>Accessing Native Features</b:Title>
    <b:Year>2023</b:Year>
    <b:YearAccessed>2023</b:YearAccessed>
    <b:MonthAccessed>April</b:MonthAccessed>
    <b:URL>https://ionic.io/enterprise-guide/native</b:URL>
    <b:RefOrder>14</b:RefOrder>
  </b:Source>
  <b:Source>
    <b:Tag>Pau15</b:Tag>
    <b:SourceType>JournalArticle</b:SourceType>
    <b:Guid>{1C7056B4-5EDD-4370-846D-502956CB1222}</b:Guid>
    <b:Title>Cross Platform App A Comparitve Study</b:Title>
    <b:Year>2015</b:Year>
    <b:Author>
      <b:Author>
        <b:NameList>
          <b:Person>
            <b:Last>Paulo R. M. de Andrade</b:Last>
            <b:First>Adriano</b:First>
            <b:Middle>B. Albuquerque</b:Middle>
          </b:Person>
        </b:NameList>
      </b:Author>
    </b:Author>
    <b:JournalName>International Journal of Computer Science &amp; Information Technology (IJCSIT) </b:JournalName>
    <b:Pages>33-40</b:Pages>
    <b:Volume>7</b:Volume>
    <b:Issue>1</b:Issue>
    <b:RefOrder>12</b:RefOrder>
  </b:Source>
  <b:Source>
    <b:Tag>Rah12</b:Tag>
    <b:SourceType>JournalArticle</b:SourceType>
    <b:Guid>{5F4EACC4-6138-4388-92FF-C5E98E8665A9}</b:Guid>
    <b:Author>
      <b:Author>
        <b:NameList>
          <b:Person>
            <b:Last>Rahul Raj C.P</b:Last>
            <b:First>Seshu</b:First>
            <b:Middle>Babu Tolety</b:Middle>
          </b:Person>
        </b:NameList>
      </b:Author>
    </b:Author>
    <b:Title>A study on approaches to build cross-platform mobile applications and criteria to select appropriate approach</b:Title>
    <b:JournalName>2012 Annual IEEE India Conference (INDICON)</b:JournalName>
    <b:Year>2012</b:Year>
    <b:Pages>625-629</b:Pages>
    <b:Issue>A study on approaches to build cross-platform</b:Issue>
    <b:RefOrder>1</b:RefOrder>
  </b:Source>
  <b:Source>
    <b:Tag>Cro17</b:Tag>
    <b:SourceType>DocumentFromInternetSite</b:SourceType>
    <b:Guid>{8321DCD5-8ADE-4408-8921-8BAEEA7EE822}</b:Guid>
    <b:Title>Cross-platform vs Native Mobile App Development: Choosing the Right Development Tools for Your Project</b:Title>
    <b:Year>2017</b:Year>
    <b:Month>May</b:Month>
    <b:Day>24</b:Day>
    <b:YearAccessed>2023</b:YearAccessed>
    <b:MonthAccessed>April</b:MonthAccessed>
    <b:URL>https://andrei-klubnikin.medium.com/cross-platform-vs-native-mobile-app-development-choosing-the-right-dev-tools-for-your-app-project-47d0abafee81#:~:text=A%20cross%2Dplatform%20application%20is,%2C%20smartwatch%2C%20and%20connected%20TV.</b:URL>
    <b:Author>
      <b:Author>
        <b:NameList>
          <b:Person>
            <b:Last>Klubnikin</b:Last>
            <b:First>Andrei</b:First>
          </b:Person>
        </b:NameList>
      </b:Author>
    </b:Author>
    <b:RefOrder>2</b:RefOrder>
  </b:Source>
  <b:Source>
    <b:Tag>Ami22</b:Tag>
    <b:SourceType>DocumentFromInternetSite</b:SourceType>
    <b:Guid>{A9A89826-22BB-4AC5-AEF3-324C6FB057C8}</b:Guid>
    <b:Title>Best Cross-Platform App Development Frameworks in 2023</b:Title>
    <b:Year>2022</b:Year>
    <b:Month>May</b:Month>
    <b:Day>13</b:Day>
    <b:YearAccessed>2023</b:YearAccessed>
    <b:MonthAccessed>April</b:MonthAccessed>
    <b:URL>https://www.emizentech.com/blog/cross-platform-app-development-frameworks.html</b:URL>
    <b:Author>
      <b:Author>
        <b:NameList>
          <b:Person>
            <b:Last>Samsukha</b:Last>
            <b:First>Amit</b:First>
          </b:Person>
        </b:NameList>
      </b:Author>
    </b:Author>
    <b:RefOrder>3</b:RefOrder>
  </b:Source>
  <b:Source>
    <b:Tag>Wil03</b:Tag>
    <b:SourceType>JournalArticle</b:SourceType>
    <b:Guid>{120CFDCD-ABCE-4318-BDBF-76FFD5A83D65}</b:Guid>
    <b:Title>Native Apps Vs. Mobile Web Apps</b:Title>
    <b:Year>203</b:Year>
    <b:Pages>27-32</b:Pages>
    <b:Author>
      <b:Author>
        <b:NameList>
          <b:Person>
            <b:Last>Jobe</b:Last>
            <b:First>William</b:First>
          </b:Person>
        </b:NameList>
      </b:Author>
    </b:Author>
    <b:JournalName>International Journal of Interactive Mobile Technologies (iJIM)</b:JournalName>
    <b:RefOrder>17</b:RefOrder>
  </b:Source>
  <b:Source>
    <b:Tag>Jas23</b:Tag>
    <b:SourceType>InternetSite</b:SourceType>
    <b:Guid>{C82FAA60-C749-4C57-9126-071EC2017FD6}</b:Guid>
    <b:Title>7-Step QA Checklist for Website Testing</b:Title>
    <b:Year>2023</b:Year>
    <b:Author>
      <b:Author>
        <b:NameList>
          <b:Person>
            <b:Last>Unadkat</b:Last>
            <b:First>Jash</b:First>
          </b:Person>
        </b:NameList>
      </b:Author>
    </b:Author>
    <b:YearAccessed>2023</b:YearAccessed>
    <b:MonthAccessed>April</b:MonthAccessed>
    <b:URL>https://www.browserstack.com/guide/how-to-perform-website-qa-testing</b:URL>
    <b:RefOrder>18</b:RefOrder>
  </b:Source>
  <b:Source>
    <b:Tag>And23</b:Tag>
    <b:SourceType>InternetSite</b:SourceType>
    <b:Guid>{BE2A6206-D0F6-4982-B9E7-B3C0FAAD274A}</b:Guid>
    <b:Title>Run apps on the Android Emulator</b:Title>
    <b:Year>2023</b:Year>
    <b:Author>
      <b:Author>
        <b:Corporate>Android for Developers</b:Corporate>
      </b:Author>
    </b:Author>
    <b:YearAccessed>2023</b:YearAccessed>
    <b:MonthAccessed>April</b:MonthAccessed>
    <b:URL>https://developer.android.com/studio/run/emulator</b:URL>
    <b:RefOrder>20</b:RefOrder>
  </b:Source>
  <b:Source>
    <b:Tag>Ale17</b:Tag>
    <b:SourceType>InternetSite</b:SourceType>
    <b:Guid>{9F588BEE-2AA8-4E35-BAF7-40F7D704E6B7}</b:Guid>
    <b:Title>Choosing Between Emulator vs Simulator vs Real Devices for Testing</b:Title>
    <b:Year>2017</b:Year>
    <b:Author>
      <b:Author>
        <b:NameList>
          <b:Person>
            <b:Last>McPeak</b:Last>
            <b:First>Alex</b:First>
          </b:Person>
        </b:NameList>
      </b:Author>
    </b:Author>
    <b:YearAccessed>2023</b:YearAccessed>
    <b:MonthAccessed>April</b:MonthAccessed>
    <b:URL>https://smartbear.com/blog/2017/emulators-simulators-real-devices-testing/?lang=de-de#:~:text=While%20simulators%20and%20emulators%20will,performed%20on%20a%20real%20device.</b:URL>
    <b:RefOrder>21</b:RefOrder>
  </b:Source>
  <b:Source>
    <b:Tag>Ind17</b:Tag>
    <b:SourceType>InternetSite</b:SourceType>
    <b:Guid>{8E065B66-8EC5-461A-934F-55C03717C545}</b:Guid>
    <b:Author>
      <b:Author>
        <b:Corporate>Indium</b:Corporate>
      </b:Author>
    </b:Author>
    <b:Title>Real Devices Vs Emulator/Simulator in Mobile Testing: Which is Best?</b:Title>
    <b:Year>2017</b:Year>
    <b:YearAccessed>2023</b:YearAccessed>
    <b:MonthAccessed>April</b:MonthAccessed>
    <b:URL>https://huddle.eurostarsoftwaretesting.com/mobile-testing-with-simulatorsemulators-vs-real-devices/</b:URL>
    <b:RefOrder>22</b:RefOrder>
  </b:Source>
  <b:Source>
    <b:Tag>Kel23</b:Tag>
    <b:SourceType>InternetSite</b:SourceType>
    <b:Guid>{239B2B56-89F0-4A0F-8F43-8C2B2D3FA84B}</b:Guid>
    <b:Author>
      <b:Author>
        <b:NameList>
          <b:Person>
            <b:Last>Kam</b:Last>
            <b:First>Kelvin</b:First>
          </b:Person>
        </b:NameList>
      </b:Author>
    </b:Author>
    <b:Title>Mobile Emulators vs. Real Devices</b:Title>
    <b:Year>2023</b:Year>
    <b:YearAccessed>2023</b:YearAccessed>
    <b:MonthAccessed>April</b:MonthAccessed>
    <b:URL>https://qualitestgroup.com/insights/white-paper/mobile-emulators-vs-real-devices/</b:URL>
    <b:RefOrder>23</b:RefOrder>
  </b:Source>
  <b:Source>
    <b:Tag>Sel23</b:Tag>
    <b:SourceType>InternetSite</b:SourceType>
    <b:Guid>{DB011902-D50B-405B-941B-C1809C3BBBA8}</b:Guid>
    <b:Author>
      <b:Author>
        <b:Corporate>Selenium </b:Corporate>
      </b:Author>
    </b:Author>
    <b:Title>Selenium automates browsers.</b:Title>
    <b:Year>2023</b:Year>
    <b:YearAccessed>2023</b:YearAccessed>
    <b:MonthAccessed>April</b:MonthAccessed>
    <b:URL>https://www.selenium.dev/documentation/</b:URL>
    <b:RefOrder>19</b:RefOrder>
  </b:Source>
  <b:Source>
    <b:Tag>Era20</b:Tag>
    <b:SourceType>DocumentFromInternetSite</b:SourceType>
    <b:Guid>{E85AD8A7-9E66-4A67-8C2B-17BCFD60EB9F}</b:Guid>
    <b:Author>
      <b:Author>
        <b:NameList>
          <b:Person>
            <b:Last>Kinsbruner</b:Last>
            <b:First>Eran</b:First>
          </b:Person>
        </b:NameList>
      </b:Author>
    </b:Author>
    <b:Title>When to Test On Mobile Devices: Real vs. Virtual</b:Title>
    <b:Year>2020</b:Year>
    <b:Month>August</b:Month>
    <b:Day>26</b:Day>
    <b:YearAccessed>2023</b:YearAccessed>
    <b:MonthAccessed>April</b:MonthAccessed>
    <b:URL>https://www.perfecto.io/blog/test-on-mobile-devices#:~:text=When%20to%20Test%20On%20Real,part%20of%20the%20CI%20phase.</b:URL>
    <b:RefOrder>24</b:RefOrder>
  </b:Source>
  <b:Source>
    <b:Tag>Chu17</b:Tag>
    <b:SourceType>JournalArticle</b:SourceType>
    <b:Guid>{732DCEA1-A30C-4812-8DD1-DBB890AA951D}</b:Guid>
    <b:Title>On building a cloud-based mobile testing infrastructure service system</b:Title>
    <b:Year>2017</b:Year>
    <b:Author>
      <b:Author>
        <b:NameList>
          <b:Person>
            <b:Last>Chuanqi Tao</b:Last>
            <b:First>Jerry</b:First>
            <b:Middle>Gao</b:Middle>
          </b:Person>
        </b:NameList>
      </b:Author>
    </b:Author>
    <b:JournalName>The Journal of Systems and Software</b:JournalName>
    <b:Pages>39-55</b:Pages>
    <b:Volume>124</b:Volume>
    <b:RefOrder>25</b:RefOrder>
  </b:Source>
  <b:Source>
    <b:Tag>Shr23</b:Tag>
    <b:SourceType>DocumentFromInternetSite</b:SourceType>
    <b:Guid>{77ED821F-A4FC-481E-B6EF-0CFC429D3805}</b:Guid>
    <b:Title>What is End To End Testing?</b:Title>
    <b:Year>2023</b:Year>
    <b:Author>
      <b:Author>
        <b:NameList>
          <b:Person>
            <b:Last>Bose</b:Last>
            <b:First>Shreya</b:First>
          </b:Person>
        </b:NameList>
      </b:Author>
    </b:Author>
    <b:Month>February</b:Month>
    <b:Day>20</b:Day>
    <b:YearAccessed>2023</b:YearAccessed>
    <b:MonthAccessed>April</b:MonthAccessed>
    <b:URL>https://www.browserstack.com/guide/end-to-end-testing</b:URL>
    <b:RefOrder>16</b:RefOrder>
  </b:Source>
  <b:Source>
    <b:Tag>Doc22</b:Tag>
    <b:SourceType>DocumentFromInternetSite</b:SourceType>
    <b:Guid>{1B336565-F4B3-4117-9B83-9ED39CF38D3C}</b:Guid>
    <b:Author>
      <b:Author>
        <b:Corporate>Documentation Eggplant Software</b:Corporate>
      </b:Author>
    </b:Author>
    <b:Title>WebDriverAgent vs Appium</b:Title>
    <b:Year>2022</b:Year>
    <b:YearAccessed>2023</b:YearAccessed>
    <b:MonthAccessed>April</b:MonthAccessed>
    <b:URL>https://docs.eggplantsoftware.com/mobilegateway/webdriver-vs-appium/#:~:text=Appium%20adopted%20WebDriverAgent%20to%20implement,the%20original%20version%20from%20Facebook.</b:URL>
    <b:RefOrder>26</b:RefOrder>
  </b:Source>
</b:Sources>
</file>

<file path=customXml/itemProps1.xml><?xml version="1.0" encoding="utf-8"?>
<ds:datastoreItem xmlns:ds="http://schemas.openxmlformats.org/officeDocument/2006/customXml" ds:itemID="{2288DAA0-5F70-496C-A01B-5A0AB36DE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4097</Words>
  <Characters>23358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Shields</dc:creator>
  <cp:keywords/>
  <dc:description/>
  <cp:lastModifiedBy>STUDENT Yit How Wong</cp:lastModifiedBy>
  <cp:revision>2</cp:revision>
  <dcterms:created xsi:type="dcterms:W3CDTF">2023-04-25T00:58:00Z</dcterms:created>
  <dcterms:modified xsi:type="dcterms:W3CDTF">2023-04-25T00:58:00Z</dcterms:modified>
</cp:coreProperties>
</file>